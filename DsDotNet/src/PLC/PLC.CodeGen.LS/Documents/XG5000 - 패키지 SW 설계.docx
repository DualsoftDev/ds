
<file path=[Content_Types].xml><?xml version="1.0" encoding="utf-8"?>
<Types xmlns="http://schemas.openxmlformats.org/package/2006/content-types">
  <Default Extension="png" ContentType="image/png"/>
  <Default Extension="htm" ContentType="application/xhtml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745" w:rsidRDefault="002A4745">
      <w:pPr>
        <w:rPr>
          <w:rFonts w:ascii="Arial" w:hAnsi="Arial" w:cs="Arial"/>
          <w:noProof/>
          <w:sz w:val="20"/>
          <w:szCs w:val="20"/>
        </w:rPr>
      </w:pPr>
    </w:p>
    <w:p w:rsidR="00280711" w:rsidRDefault="00280711">
      <w:pPr>
        <w:rPr>
          <w:rFonts w:ascii="Arial" w:hAnsi="Arial" w:cs="Arial"/>
          <w:noProof/>
          <w:sz w:val="20"/>
          <w:szCs w:val="20"/>
        </w:rPr>
      </w:pPr>
    </w:p>
    <w:p w:rsidR="00280711" w:rsidRDefault="00280711">
      <w:pPr>
        <w:rPr>
          <w:rFonts w:ascii="Arial" w:hAnsi="Arial" w:cs="Arial"/>
          <w:noProof/>
          <w:sz w:val="20"/>
          <w:szCs w:val="20"/>
        </w:rPr>
      </w:pPr>
    </w:p>
    <w:p w:rsidR="00280711" w:rsidRDefault="00280711">
      <w:pPr>
        <w:rPr>
          <w:rFonts w:ascii="Arial" w:hAnsi="Arial" w:cs="Arial"/>
          <w:noProof/>
          <w:sz w:val="20"/>
          <w:szCs w:val="20"/>
        </w:rPr>
      </w:pPr>
    </w:p>
    <w:p w:rsidR="00280711" w:rsidRDefault="00280711">
      <w:pPr>
        <w:rPr>
          <w:rFonts w:ascii="Arial" w:hAnsi="Arial" w:cs="Arial"/>
          <w:noProof/>
          <w:sz w:val="20"/>
          <w:szCs w:val="20"/>
        </w:rPr>
      </w:pPr>
    </w:p>
    <w:p w:rsidR="00280711" w:rsidRDefault="00280711">
      <w:pPr>
        <w:rPr>
          <w:rFonts w:ascii="Arial" w:hAnsi="Arial" w:cs="Arial"/>
          <w:noProof/>
          <w:sz w:val="20"/>
          <w:szCs w:val="20"/>
        </w:rPr>
      </w:pPr>
    </w:p>
    <w:p w:rsidR="00280711" w:rsidRPr="00280711" w:rsidRDefault="00280711">
      <w:pPr>
        <w:rPr>
          <w:rFonts w:ascii="Arial" w:hAnsi="Arial" w:cs="Arial"/>
          <w:noProof/>
          <w:sz w:val="20"/>
          <w:szCs w:val="20"/>
        </w:rPr>
      </w:pPr>
    </w:p>
    <w:p w:rsidR="00C82CD8" w:rsidRDefault="00812328">
      <w:pPr>
        <w:pStyle w:val="1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project.name  \* MERGEFORMAT </w:instrText>
      </w:r>
      <w:r>
        <w:rPr>
          <w:rFonts w:ascii="Arial" w:hAnsi="Arial" w:cs="Arial"/>
          <w:noProof/>
        </w:rPr>
        <w:fldChar w:fldCharType="separate"/>
      </w:r>
      <w:bookmarkStart w:id="0" w:name="_Toc27735413"/>
      <w:r>
        <w:rPr>
          <w:rFonts w:ascii="Arial" w:hAnsi="Arial" w:cs="Arial"/>
          <w:noProof/>
        </w:rPr>
        <w:t>XG5000</w:t>
      </w:r>
      <w:bookmarkEnd w:id="0"/>
      <w:r>
        <w:fldChar w:fldCharType="end"/>
      </w:r>
    </w:p>
    <w:p w:rsidR="00C82CD8" w:rsidRDefault="00812328">
      <w:pPr>
        <w:pStyle w:val="1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title  \* MERGEFORMAT </w:instrText>
      </w:r>
      <w:r>
        <w:rPr>
          <w:rFonts w:ascii="Arial" w:hAnsi="Arial" w:cs="Arial"/>
          <w:noProof/>
        </w:rPr>
        <w:fldChar w:fldCharType="separate"/>
      </w:r>
      <w:bookmarkStart w:id="1" w:name="_Toc27735414"/>
      <w:r>
        <w:rPr>
          <w:rFonts w:ascii="Arial" w:hAnsi="Arial" w:cs="Arial"/>
          <w:noProof/>
        </w:rPr>
        <w:t xml:space="preserve">Export of </w:t>
      </w:r>
      <w:r>
        <w:rPr>
          <w:rFonts w:ascii="Arial" w:hAnsi="Arial" w:cs="Arial"/>
          <w:noProof/>
        </w:rPr>
        <w:t>패키지</w:t>
      </w:r>
      <w:r>
        <w:rPr>
          <w:rFonts w:ascii="Arial" w:hAnsi="Arial" w:cs="Arial"/>
          <w:noProof/>
        </w:rPr>
        <w:t xml:space="preserve"> SW </w:t>
      </w:r>
      <w:r>
        <w:rPr>
          <w:rFonts w:ascii="Arial" w:hAnsi="Arial" w:cs="Arial"/>
          <w:noProof/>
        </w:rPr>
        <w:t>설계</w:t>
      </w:r>
      <w:bookmarkEnd w:id="1"/>
      <w:r>
        <w:fldChar w:fldCharType="end"/>
      </w:r>
    </w:p>
    <w:p w:rsidR="00B026D4" w:rsidRPr="00F37E1A" w:rsidRDefault="00B026D4" w:rsidP="00B026D4">
      <w:pPr>
        <w:rPr>
          <w:rFonts w:ascii="Arial" w:hAnsi="Arial" w:cs="Arial"/>
        </w:rPr>
      </w:pPr>
    </w:p>
    <w:p w:rsidR="00C82CD8" w:rsidRDefault="00812328">
      <w:pPr>
        <w:jc w:val="center"/>
        <w:rPr>
          <w:rFonts w:ascii="Arial" w:hAnsi="Arial" w:cs="Arial"/>
          <w:b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Produced by </w:t>
      </w:r>
      <w:r>
        <w:rPr>
          <w:rFonts w:ascii="Arial" w:hAnsi="Arial" w:cs="Arial"/>
          <w:b/>
          <w:noProof/>
          <w:sz w:val="20"/>
          <w:szCs w:val="20"/>
        </w:rPr>
        <w:fldChar w:fldCharType="begin"/>
      </w:r>
      <w:r>
        <w:rPr>
          <w:rFonts w:ascii="Arial" w:hAnsi="Arial" w:cs="Arial"/>
          <w:b/>
          <w:noProof/>
          <w:sz w:val="20"/>
          <w:szCs w:val="20"/>
        </w:rPr>
        <w:instrText xml:space="preserve"> MERGEFIELD  author  \* MERGEFORMAT </w:instrText>
      </w:r>
      <w:r>
        <w:rPr>
          <w:rFonts w:ascii="Arial" w:hAnsi="Arial" w:cs="Arial"/>
          <w:b/>
          <w:noProof/>
          <w:sz w:val="20"/>
          <w:szCs w:val="20"/>
        </w:rPr>
        <w:fldChar w:fldCharType="separate"/>
      </w:r>
      <w:r>
        <w:rPr>
          <w:rFonts w:ascii="Arial" w:hAnsi="Arial" w:cs="Arial"/>
          <w:b/>
          <w:noProof/>
          <w:sz w:val="20"/>
          <w:szCs w:val="20"/>
        </w:rPr>
        <w:t>이상훈</w:t>
      </w:r>
      <w:r>
        <w:rPr>
          <w:rFonts w:ascii="Arial" w:hAnsi="Arial" w:cs="Arial"/>
          <w:b/>
          <w:noProof/>
          <w:sz w:val="20"/>
          <w:szCs w:val="20"/>
        </w:rPr>
        <w:t xml:space="preserve"> E sanghun.lee</w:t>
      </w:r>
      <w:r>
        <w:fldChar w:fldCharType="end"/>
      </w:r>
    </w:p>
    <w:p w:rsidR="00C82CD8" w:rsidRDefault="00812328">
      <w:pPr>
        <w:jc w:val="center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Exported from </w:t>
      </w:r>
      <w:r>
        <w:rPr>
          <w:rFonts w:ascii="Arial" w:hAnsi="Arial" w:cs="Arial"/>
          <w:b/>
          <w:noProof/>
          <w:sz w:val="20"/>
          <w:szCs w:val="20"/>
        </w:rPr>
        <w:fldChar w:fldCharType="begin"/>
      </w:r>
      <w:r>
        <w:rPr>
          <w:rFonts w:ascii="Arial" w:hAnsi="Arial" w:cs="Arial"/>
          <w:b/>
          <w:noProof/>
          <w:sz w:val="20"/>
          <w:szCs w:val="20"/>
        </w:rPr>
        <w:instrText xml:space="preserve"> MERGEFIELD  baseline  \* MERGEFORMAT </w:instrText>
      </w:r>
      <w:r>
        <w:rPr>
          <w:rFonts w:ascii="Arial" w:hAnsi="Arial" w:cs="Arial"/>
          <w:b/>
          <w:noProof/>
          <w:sz w:val="20"/>
          <w:szCs w:val="20"/>
        </w:rPr>
        <w:fldChar w:fldCharType="separate"/>
      </w:r>
      <w:r>
        <w:rPr>
          <w:rFonts w:ascii="Arial" w:hAnsi="Arial" w:cs="Arial"/>
          <w:b/>
          <w:noProof/>
          <w:sz w:val="20"/>
          <w:szCs w:val="20"/>
        </w:rPr>
        <w:t>HEAD</w:t>
      </w:r>
      <w:r>
        <w:fldChar w:fldCharType="end"/>
      </w:r>
    </w:p>
    <w:p w:rsidR="00C82CD8" w:rsidRDefault="00812328">
      <w:pPr>
        <w:jc w:val="center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exportDateTime  \@ "MMM d yyyy HH:mm"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Dec 20 2019 11:56</w:t>
      </w:r>
      <w:r>
        <w:fldChar w:fldCharType="end"/>
      </w:r>
    </w:p>
    <w:p w:rsidR="000C30A4" w:rsidRDefault="000C30A4" w:rsidP="00EF702B">
      <w:pPr>
        <w:jc w:val="center"/>
        <w:rPr>
          <w:rFonts w:ascii="Arial" w:hAnsi="Arial" w:cs="Arial"/>
          <w:noProof/>
          <w:sz w:val="20"/>
          <w:szCs w:val="20"/>
        </w:rPr>
      </w:pPr>
    </w:p>
    <w:p w:rsidR="000C30A4" w:rsidRDefault="000C30A4" w:rsidP="00EF702B">
      <w:pPr>
        <w:jc w:val="center"/>
        <w:rPr>
          <w:rFonts w:ascii="Arial" w:hAnsi="Arial" w:cs="Arial"/>
          <w:noProof/>
          <w:sz w:val="20"/>
          <w:szCs w:val="20"/>
        </w:rPr>
      </w:pPr>
    </w:p>
    <w:p w:rsidR="000C30A4" w:rsidRDefault="000C30A4" w:rsidP="00EF702B">
      <w:pPr>
        <w:jc w:val="center"/>
        <w:rPr>
          <w:rFonts w:ascii="Arial" w:hAnsi="Arial" w:cs="Arial"/>
          <w:noProof/>
          <w:sz w:val="20"/>
          <w:szCs w:val="20"/>
        </w:rPr>
      </w:pPr>
    </w:p>
    <w:p w:rsidR="000C30A4" w:rsidRDefault="000C30A4" w:rsidP="00EF702B">
      <w:pPr>
        <w:jc w:val="center"/>
        <w:rPr>
          <w:rFonts w:ascii="Arial" w:hAnsi="Arial" w:cs="Arial"/>
          <w:noProof/>
          <w:sz w:val="20"/>
          <w:szCs w:val="20"/>
        </w:rPr>
      </w:pPr>
    </w:p>
    <w:p w:rsidR="000C30A4" w:rsidRDefault="000C30A4" w:rsidP="00EF702B">
      <w:pPr>
        <w:jc w:val="center"/>
        <w:rPr>
          <w:rFonts w:ascii="Arial" w:hAnsi="Arial" w:cs="Arial"/>
          <w:noProof/>
          <w:sz w:val="20"/>
          <w:szCs w:val="20"/>
        </w:rPr>
      </w:pPr>
    </w:p>
    <w:p w:rsidR="000C30A4" w:rsidRDefault="000C30A4" w:rsidP="00EF702B">
      <w:pPr>
        <w:jc w:val="center"/>
        <w:rPr>
          <w:rFonts w:ascii="Arial" w:hAnsi="Arial" w:cs="Arial"/>
          <w:noProof/>
          <w:sz w:val="20"/>
          <w:szCs w:val="20"/>
        </w:rPr>
      </w:pPr>
    </w:p>
    <w:p w:rsidR="000C30A4" w:rsidRDefault="000C30A4" w:rsidP="00EF702B">
      <w:pPr>
        <w:jc w:val="center"/>
        <w:rPr>
          <w:rFonts w:ascii="Arial" w:hAnsi="Arial" w:cs="Arial"/>
          <w:noProof/>
          <w:sz w:val="20"/>
          <w:szCs w:val="20"/>
        </w:rPr>
      </w:pPr>
    </w:p>
    <w:p w:rsidR="000C30A4" w:rsidRPr="000C30A4" w:rsidRDefault="000C30A4" w:rsidP="00EF702B">
      <w:pPr>
        <w:jc w:val="center"/>
        <w:rPr>
          <w:rFonts w:ascii="Arial" w:hAnsi="Arial" w:cs="Arial"/>
          <w:b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ko-KR"/>
        </w:rPr>
        <w:drawing>
          <wp:inline distT="0" distB="0" distL="0" distR="0">
            <wp:extent cx="2047875" cy="409575"/>
            <wp:effectExtent l="19050" t="0" r="9525" b="0"/>
            <wp:docPr id="1" name="Picture 1" descr="http://localhost:8080/cb/images/newskin/header/cblogo-x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:8080/cb/images/newskin/header/cblogo-x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4EC" w:rsidRDefault="006914EC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:rsidR="006914EC" w:rsidRDefault="006914EC" w:rsidP="006914EC">
      <w:pPr>
        <w:pStyle w:val="2"/>
        <w:rPr>
          <w:rFonts w:ascii="Arial" w:hAnsi="Arial" w:cs="Arial"/>
          <w:noProof/>
        </w:rPr>
      </w:pPr>
      <w:bookmarkStart w:id="2" w:name="_Toc27735415"/>
      <w:r w:rsidRPr="003F4FA8">
        <w:rPr>
          <w:rFonts w:ascii="Arial" w:hAnsi="Arial" w:cs="Arial"/>
          <w:noProof/>
        </w:rPr>
        <w:lastRenderedPageBreak/>
        <w:t>Table of contents</w:t>
      </w:r>
      <w:bookmarkEnd w:id="2"/>
    </w:p>
    <w:p w:rsidR="00C51853" w:rsidRDefault="00812328">
      <w:pPr>
        <w:pStyle w:val="11"/>
        <w:tabs>
          <w:tab w:val="right" w:leader="dot" w:pos="9062"/>
        </w:tabs>
        <w:rPr>
          <w:ins w:id="3" w:author="이상훈 E (sanghun.lee)" w:date="2019-12-20T11:56:00Z"/>
          <w:rFonts w:asciiTheme="minorHAnsi" w:hAnsiTheme="minorHAnsi" w:cstheme="minorBidi"/>
          <w:noProof/>
          <w:kern w:val="2"/>
          <w:sz w:val="20"/>
          <w:lang w:eastAsia="ko-KR"/>
        </w:rPr>
      </w:pPr>
      <w:r>
        <w:fldChar w:fldCharType="begin"/>
      </w:r>
      <w:r>
        <w:instrText xml:space="preserve"> TOC \o "1-9" \h \z </w:instrText>
      </w:r>
      <w:r>
        <w:fldChar w:fldCharType="separate"/>
      </w:r>
      <w:ins w:id="4" w:author="이상훈 E (sanghun.lee)" w:date="2019-12-20T11:56:00Z">
        <w:r w:rsidR="00C51853" w:rsidRPr="00D44E8B">
          <w:rPr>
            <w:rStyle w:val="a7"/>
            <w:noProof/>
          </w:rPr>
          <w:fldChar w:fldCharType="begin"/>
        </w:r>
        <w:r w:rsidR="00C51853" w:rsidRPr="00D44E8B">
          <w:rPr>
            <w:rStyle w:val="a7"/>
            <w:noProof/>
          </w:rPr>
          <w:instrText xml:space="preserve"> </w:instrText>
        </w:r>
        <w:r w:rsidR="00C51853">
          <w:rPr>
            <w:noProof/>
          </w:rPr>
          <w:instrText>HYPERLINK \l "_Toc27735413"</w:instrText>
        </w:r>
        <w:r w:rsidR="00C51853" w:rsidRPr="00D44E8B">
          <w:rPr>
            <w:rStyle w:val="a7"/>
            <w:noProof/>
          </w:rPr>
          <w:instrText xml:space="preserve"> </w:instrText>
        </w:r>
        <w:r w:rsidR="00C51853" w:rsidRPr="00D44E8B">
          <w:rPr>
            <w:rStyle w:val="a7"/>
            <w:noProof/>
          </w:rPr>
        </w:r>
        <w:r w:rsidR="00C51853" w:rsidRPr="00D44E8B">
          <w:rPr>
            <w:rStyle w:val="a7"/>
            <w:noProof/>
          </w:rPr>
          <w:fldChar w:fldCharType="separate"/>
        </w:r>
        <w:r w:rsidR="00C51853" w:rsidRPr="00D44E8B">
          <w:rPr>
            <w:rStyle w:val="a7"/>
            <w:noProof/>
          </w:rPr>
          <w:t>XG5000</w:t>
        </w:r>
        <w:r w:rsidR="00C51853">
          <w:rPr>
            <w:noProof/>
            <w:webHidden/>
          </w:rPr>
          <w:tab/>
        </w:r>
        <w:r w:rsidR="00C51853">
          <w:rPr>
            <w:noProof/>
            <w:webHidden/>
          </w:rPr>
          <w:fldChar w:fldCharType="begin"/>
        </w:r>
        <w:r w:rsidR="00C51853">
          <w:rPr>
            <w:noProof/>
            <w:webHidden/>
          </w:rPr>
          <w:instrText xml:space="preserve"> PAGEREF _Toc27735413 \h </w:instrText>
        </w:r>
        <w:r w:rsidR="00C51853">
          <w:rPr>
            <w:noProof/>
            <w:webHidden/>
          </w:rPr>
        </w:r>
      </w:ins>
      <w:r w:rsidR="00C51853">
        <w:rPr>
          <w:noProof/>
          <w:webHidden/>
        </w:rPr>
        <w:fldChar w:fldCharType="separate"/>
      </w:r>
      <w:ins w:id="5" w:author="이상훈 E (sanghun.lee)" w:date="2019-12-20T11:56:00Z">
        <w:r w:rsidR="00C51853">
          <w:rPr>
            <w:noProof/>
            <w:webHidden/>
          </w:rPr>
          <w:t>1</w:t>
        </w:r>
        <w:r w:rsidR="00C51853">
          <w:rPr>
            <w:noProof/>
            <w:webHidden/>
          </w:rPr>
          <w:fldChar w:fldCharType="end"/>
        </w:r>
        <w:r w:rsidR="00C51853" w:rsidRPr="00D44E8B">
          <w:rPr>
            <w:rStyle w:val="a7"/>
            <w:noProof/>
          </w:rPr>
          <w:fldChar w:fldCharType="end"/>
        </w:r>
      </w:ins>
    </w:p>
    <w:p w:rsidR="00C51853" w:rsidRDefault="00C51853">
      <w:pPr>
        <w:pStyle w:val="11"/>
        <w:tabs>
          <w:tab w:val="right" w:leader="dot" w:pos="9062"/>
        </w:tabs>
        <w:rPr>
          <w:ins w:id="6" w:author="이상훈 E (sanghun.lee)" w:date="2019-12-20T11:56:00Z"/>
          <w:rFonts w:asciiTheme="minorHAnsi" w:hAnsiTheme="minorHAnsi" w:cstheme="minorBidi"/>
          <w:noProof/>
          <w:kern w:val="2"/>
          <w:sz w:val="20"/>
          <w:lang w:eastAsia="ko-KR"/>
        </w:rPr>
      </w:pPr>
      <w:ins w:id="7" w:author="이상훈 E (sanghun.lee)" w:date="2019-12-20T11:56:00Z">
        <w:r w:rsidRPr="00D44E8B">
          <w:rPr>
            <w:rStyle w:val="a7"/>
            <w:noProof/>
          </w:rPr>
          <w:fldChar w:fldCharType="begin"/>
        </w:r>
        <w:r w:rsidRPr="00D44E8B">
          <w:rPr>
            <w:rStyle w:val="a7"/>
            <w:noProof/>
          </w:rPr>
          <w:instrText xml:space="preserve"> </w:instrText>
        </w:r>
        <w:r>
          <w:rPr>
            <w:noProof/>
          </w:rPr>
          <w:instrText>HYPERLINK \l "_Toc27735414"</w:instrText>
        </w:r>
        <w:r w:rsidRPr="00D44E8B">
          <w:rPr>
            <w:rStyle w:val="a7"/>
            <w:noProof/>
          </w:rPr>
          <w:instrText xml:space="preserve"> </w:instrText>
        </w:r>
        <w:r w:rsidRPr="00D44E8B">
          <w:rPr>
            <w:rStyle w:val="a7"/>
            <w:noProof/>
          </w:rPr>
        </w:r>
        <w:r w:rsidRPr="00D44E8B">
          <w:rPr>
            <w:rStyle w:val="a7"/>
            <w:noProof/>
          </w:rPr>
          <w:fldChar w:fldCharType="separate"/>
        </w:r>
        <w:r w:rsidRPr="00D44E8B">
          <w:rPr>
            <w:rStyle w:val="a7"/>
            <w:noProof/>
          </w:rPr>
          <w:t xml:space="preserve">Export of </w:t>
        </w:r>
        <w:r w:rsidRPr="00D44E8B">
          <w:rPr>
            <w:rStyle w:val="a7"/>
            <w:noProof/>
          </w:rPr>
          <w:t>패키지</w:t>
        </w:r>
        <w:r w:rsidRPr="00D44E8B">
          <w:rPr>
            <w:rStyle w:val="a7"/>
            <w:noProof/>
          </w:rPr>
          <w:t xml:space="preserve"> SW </w:t>
        </w:r>
        <w:r w:rsidRPr="00D44E8B">
          <w:rPr>
            <w:rStyle w:val="a7"/>
            <w:noProof/>
          </w:rPr>
          <w:t>설계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_Toc27735414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" w:author="이상훈 E (sanghun.lee)" w:date="2019-12-20T11:56:00Z"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  <w:r w:rsidRPr="00D44E8B">
          <w:rPr>
            <w:rStyle w:val="a7"/>
            <w:noProof/>
          </w:rPr>
          <w:fldChar w:fldCharType="end"/>
        </w:r>
      </w:ins>
    </w:p>
    <w:p w:rsidR="00C51853" w:rsidRDefault="00C51853">
      <w:pPr>
        <w:pStyle w:val="20"/>
        <w:tabs>
          <w:tab w:val="right" w:leader="dot" w:pos="9062"/>
        </w:tabs>
        <w:rPr>
          <w:ins w:id="9" w:author="이상훈 E (sanghun.lee)" w:date="2019-12-20T11:56:00Z"/>
          <w:noProof/>
          <w:kern w:val="2"/>
          <w:sz w:val="20"/>
          <w:lang w:eastAsia="ko-KR"/>
        </w:rPr>
      </w:pPr>
      <w:ins w:id="10" w:author="이상훈 E (sanghun.lee)" w:date="2019-12-20T11:56:00Z">
        <w:r w:rsidRPr="00D44E8B">
          <w:rPr>
            <w:rStyle w:val="a7"/>
            <w:noProof/>
          </w:rPr>
          <w:fldChar w:fldCharType="begin"/>
        </w:r>
        <w:r w:rsidRPr="00D44E8B">
          <w:rPr>
            <w:rStyle w:val="a7"/>
            <w:noProof/>
          </w:rPr>
          <w:instrText xml:space="preserve"> </w:instrText>
        </w:r>
        <w:r>
          <w:rPr>
            <w:noProof/>
          </w:rPr>
          <w:instrText>HYPERLINK \l "_Toc27735415"</w:instrText>
        </w:r>
        <w:r w:rsidRPr="00D44E8B">
          <w:rPr>
            <w:rStyle w:val="a7"/>
            <w:noProof/>
          </w:rPr>
          <w:instrText xml:space="preserve"> </w:instrText>
        </w:r>
        <w:r w:rsidRPr="00D44E8B">
          <w:rPr>
            <w:rStyle w:val="a7"/>
            <w:noProof/>
          </w:rPr>
        </w:r>
        <w:r w:rsidRPr="00D44E8B">
          <w:rPr>
            <w:rStyle w:val="a7"/>
            <w:noProof/>
          </w:rPr>
          <w:fldChar w:fldCharType="separate"/>
        </w:r>
        <w:r w:rsidRPr="00D44E8B">
          <w:rPr>
            <w:rStyle w:val="a7"/>
            <w:rFonts w:ascii="Arial" w:hAnsi="Arial" w:cs="Arial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_Toc27735415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1" w:author="이상훈 E (sanghun.lee)" w:date="2019-12-20T11:56:00Z"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  <w:r w:rsidRPr="00D44E8B">
          <w:rPr>
            <w:rStyle w:val="a7"/>
            <w:noProof/>
          </w:rPr>
          <w:fldChar w:fldCharType="end"/>
        </w:r>
      </w:ins>
    </w:p>
    <w:p w:rsidR="00C51853" w:rsidRDefault="00C51853">
      <w:pPr>
        <w:pStyle w:val="20"/>
        <w:tabs>
          <w:tab w:val="right" w:leader="dot" w:pos="9062"/>
        </w:tabs>
        <w:rPr>
          <w:ins w:id="12" w:author="이상훈 E (sanghun.lee)" w:date="2019-12-20T11:56:00Z"/>
          <w:noProof/>
          <w:kern w:val="2"/>
          <w:sz w:val="20"/>
          <w:lang w:eastAsia="ko-KR"/>
        </w:rPr>
      </w:pPr>
      <w:ins w:id="13" w:author="이상훈 E (sanghun.lee)" w:date="2019-12-20T11:56:00Z">
        <w:r w:rsidRPr="00D44E8B">
          <w:rPr>
            <w:rStyle w:val="a7"/>
            <w:noProof/>
          </w:rPr>
          <w:fldChar w:fldCharType="begin"/>
        </w:r>
        <w:r w:rsidRPr="00D44E8B">
          <w:rPr>
            <w:rStyle w:val="a7"/>
            <w:noProof/>
          </w:rPr>
          <w:instrText xml:space="preserve"> </w:instrText>
        </w:r>
        <w:r>
          <w:rPr>
            <w:noProof/>
          </w:rPr>
          <w:instrText>HYPERLINK \l "_Toc27735416"</w:instrText>
        </w:r>
        <w:r w:rsidRPr="00D44E8B">
          <w:rPr>
            <w:rStyle w:val="a7"/>
            <w:noProof/>
          </w:rPr>
          <w:instrText xml:space="preserve"> </w:instrText>
        </w:r>
        <w:r w:rsidRPr="00D44E8B">
          <w:rPr>
            <w:rStyle w:val="a7"/>
            <w:noProof/>
          </w:rPr>
        </w:r>
        <w:r w:rsidRPr="00D44E8B">
          <w:rPr>
            <w:rStyle w:val="a7"/>
            <w:noProof/>
          </w:rPr>
          <w:fldChar w:fldCharType="separate"/>
        </w:r>
        <w:r w:rsidRPr="00D44E8B">
          <w:rPr>
            <w:rStyle w:val="a7"/>
            <w:rFonts w:ascii="Arial" w:hAnsi="Arial" w:cs="Arial"/>
            <w:noProof/>
          </w:rPr>
          <w:t>패키지</w:t>
        </w:r>
        <w:r w:rsidRPr="00D44E8B">
          <w:rPr>
            <w:rStyle w:val="a7"/>
            <w:rFonts w:ascii="Arial" w:hAnsi="Arial" w:cs="Arial"/>
            <w:noProof/>
          </w:rPr>
          <w:t xml:space="preserve"> SW </w:t>
        </w:r>
        <w:r w:rsidRPr="00D44E8B">
          <w:rPr>
            <w:rStyle w:val="a7"/>
            <w:rFonts w:ascii="Arial" w:hAnsi="Arial" w:cs="Arial"/>
            <w:noProof/>
          </w:rPr>
          <w:t>설계</w:t>
        </w:r>
        <w:r w:rsidRPr="00D44E8B">
          <w:rPr>
            <w:rStyle w:val="a7"/>
            <w:rFonts w:ascii="Arial" w:hAnsi="Arial" w:cs="Arial"/>
            <w:noProof/>
          </w:rPr>
          <w:t xml:space="preserve">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_Toc27735416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4" w:author="이상훈 E (sanghun.lee)" w:date="2019-12-20T11:56:00Z"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  <w:r w:rsidRPr="00D44E8B">
          <w:rPr>
            <w:rStyle w:val="a7"/>
            <w:noProof/>
          </w:rPr>
          <w:fldChar w:fldCharType="end"/>
        </w:r>
      </w:ins>
    </w:p>
    <w:p w:rsidR="00C51853" w:rsidRDefault="00C51853">
      <w:pPr>
        <w:pStyle w:val="20"/>
        <w:tabs>
          <w:tab w:val="right" w:leader="dot" w:pos="9062"/>
        </w:tabs>
        <w:rPr>
          <w:ins w:id="15" w:author="이상훈 E (sanghun.lee)" w:date="2019-12-20T11:56:00Z"/>
          <w:noProof/>
          <w:kern w:val="2"/>
          <w:sz w:val="20"/>
          <w:lang w:eastAsia="ko-KR"/>
        </w:rPr>
      </w:pPr>
      <w:ins w:id="16" w:author="이상훈 E (sanghun.lee)" w:date="2019-12-20T11:56:00Z">
        <w:r w:rsidRPr="00D44E8B">
          <w:rPr>
            <w:rStyle w:val="a7"/>
            <w:noProof/>
          </w:rPr>
          <w:fldChar w:fldCharType="begin"/>
        </w:r>
        <w:r w:rsidRPr="00D44E8B">
          <w:rPr>
            <w:rStyle w:val="a7"/>
            <w:noProof/>
          </w:rPr>
          <w:instrText xml:space="preserve"> </w:instrText>
        </w:r>
        <w:r>
          <w:rPr>
            <w:noProof/>
          </w:rPr>
          <w:instrText>HYPERLINK \l "_Toc27735417"</w:instrText>
        </w:r>
        <w:r w:rsidRPr="00D44E8B">
          <w:rPr>
            <w:rStyle w:val="a7"/>
            <w:noProof/>
          </w:rPr>
          <w:instrText xml:space="preserve"> </w:instrText>
        </w:r>
        <w:r w:rsidRPr="00D44E8B">
          <w:rPr>
            <w:rStyle w:val="a7"/>
            <w:noProof/>
          </w:rPr>
        </w:r>
        <w:r w:rsidRPr="00D44E8B">
          <w:rPr>
            <w:rStyle w:val="a7"/>
            <w:noProof/>
          </w:rPr>
          <w:fldChar w:fldCharType="separate"/>
        </w:r>
        <w:r w:rsidRPr="00D44E8B">
          <w:rPr>
            <w:rStyle w:val="a7"/>
            <w:rFonts w:ascii="Arial" w:hAnsi="Arial" w:cs="Arial"/>
            <w:noProof/>
          </w:rPr>
          <w:t>패키지</w:t>
        </w:r>
        <w:r w:rsidRPr="00D44E8B">
          <w:rPr>
            <w:rStyle w:val="a7"/>
            <w:rFonts w:ascii="Arial" w:hAnsi="Arial" w:cs="Arial"/>
            <w:noProof/>
          </w:rPr>
          <w:t xml:space="preserve"> SW </w:t>
        </w:r>
        <w:r w:rsidRPr="00D44E8B">
          <w:rPr>
            <w:rStyle w:val="a7"/>
            <w:rFonts w:ascii="Arial" w:hAnsi="Arial" w:cs="Arial"/>
            <w:noProof/>
          </w:rPr>
          <w:t>설계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_Toc27735417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7" w:author="이상훈 E (sanghun.lee)" w:date="2019-12-20T11:56:00Z"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  <w:r w:rsidRPr="00D44E8B">
          <w:rPr>
            <w:rStyle w:val="a7"/>
            <w:noProof/>
          </w:rPr>
          <w:fldChar w:fldCharType="end"/>
        </w:r>
      </w:ins>
    </w:p>
    <w:p w:rsidR="00C51853" w:rsidRDefault="00C51853">
      <w:pPr>
        <w:pStyle w:val="50"/>
        <w:tabs>
          <w:tab w:val="right" w:leader="dot" w:pos="9062"/>
        </w:tabs>
        <w:ind w:left="1760"/>
        <w:rPr>
          <w:ins w:id="18" w:author="이상훈 E (sanghun.lee)" w:date="2019-12-20T11:56:00Z"/>
          <w:noProof/>
        </w:rPr>
      </w:pPr>
      <w:ins w:id="19" w:author="이상훈 E (sanghun.lee)" w:date="2019-12-20T11:56:00Z">
        <w:r w:rsidRPr="00D44E8B">
          <w:rPr>
            <w:rStyle w:val="a7"/>
            <w:noProof/>
          </w:rPr>
          <w:fldChar w:fldCharType="begin"/>
        </w:r>
        <w:r w:rsidRPr="00D44E8B">
          <w:rPr>
            <w:rStyle w:val="a7"/>
            <w:noProof/>
          </w:rPr>
          <w:instrText xml:space="preserve"> </w:instrText>
        </w:r>
        <w:r>
          <w:rPr>
            <w:noProof/>
          </w:rPr>
          <w:instrText>HYPERLINK \l "_Toc27735418"</w:instrText>
        </w:r>
        <w:r w:rsidRPr="00D44E8B">
          <w:rPr>
            <w:rStyle w:val="a7"/>
            <w:noProof/>
          </w:rPr>
          <w:instrText xml:space="preserve"> </w:instrText>
        </w:r>
        <w:r w:rsidRPr="00D44E8B">
          <w:rPr>
            <w:rStyle w:val="a7"/>
            <w:noProof/>
          </w:rPr>
        </w:r>
        <w:r w:rsidRPr="00D44E8B">
          <w:rPr>
            <w:rStyle w:val="a7"/>
            <w:noProof/>
          </w:rPr>
          <w:fldChar w:fldCharType="separate"/>
        </w:r>
        <w:r w:rsidRPr="00D44E8B">
          <w:rPr>
            <w:rStyle w:val="a7"/>
            <w:noProof/>
          </w:rPr>
          <w:t xml:space="preserve">4.1.2 XML </w:t>
        </w:r>
        <w:r w:rsidRPr="00D44E8B">
          <w:rPr>
            <w:rStyle w:val="a7"/>
            <w:noProof/>
          </w:rPr>
          <w:t>파일</w:t>
        </w:r>
        <w:r w:rsidRPr="00D44E8B">
          <w:rPr>
            <w:rStyle w:val="a7"/>
            <w:noProof/>
          </w:rPr>
          <w:t xml:space="preserve"> </w:t>
        </w:r>
        <w:r w:rsidRPr="00D44E8B">
          <w:rPr>
            <w:rStyle w:val="a7"/>
            <w:noProof/>
          </w:rPr>
          <w:t>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_Toc27735418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0" w:author="이상훈 E (sanghun.lee)" w:date="2019-12-20T11:56:00Z"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  <w:r w:rsidRPr="00D44E8B">
          <w:rPr>
            <w:rStyle w:val="a7"/>
            <w:noProof/>
          </w:rPr>
          <w:fldChar w:fldCharType="end"/>
        </w:r>
      </w:ins>
    </w:p>
    <w:p w:rsidR="00C51853" w:rsidRDefault="00C51853">
      <w:pPr>
        <w:pStyle w:val="20"/>
        <w:tabs>
          <w:tab w:val="right" w:leader="dot" w:pos="9062"/>
        </w:tabs>
        <w:rPr>
          <w:ins w:id="21" w:author="이상훈 E (sanghun.lee)" w:date="2019-12-20T11:56:00Z"/>
          <w:noProof/>
          <w:kern w:val="2"/>
          <w:sz w:val="20"/>
          <w:lang w:eastAsia="ko-KR"/>
        </w:rPr>
      </w:pPr>
      <w:ins w:id="22" w:author="이상훈 E (sanghun.lee)" w:date="2019-12-20T11:56:00Z">
        <w:r w:rsidRPr="00D44E8B">
          <w:rPr>
            <w:rStyle w:val="a7"/>
            <w:noProof/>
          </w:rPr>
          <w:fldChar w:fldCharType="begin"/>
        </w:r>
        <w:r w:rsidRPr="00D44E8B">
          <w:rPr>
            <w:rStyle w:val="a7"/>
            <w:noProof/>
          </w:rPr>
          <w:instrText xml:space="preserve"> </w:instrText>
        </w:r>
        <w:r>
          <w:rPr>
            <w:noProof/>
          </w:rPr>
          <w:instrText>HYPERLINK \l "_Toc27735419"</w:instrText>
        </w:r>
        <w:r w:rsidRPr="00D44E8B">
          <w:rPr>
            <w:rStyle w:val="a7"/>
            <w:noProof/>
          </w:rPr>
          <w:instrText xml:space="preserve"> </w:instrText>
        </w:r>
        <w:r w:rsidRPr="00D44E8B">
          <w:rPr>
            <w:rStyle w:val="a7"/>
            <w:noProof/>
          </w:rPr>
        </w:r>
        <w:r w:rsidRPr="00D44E8B">
          <w:rPr>
            <w:rStyle w:val="a7"/>
            <w:noProof/>
          </w:rPr>
          <w:fldChar w:fldCharType="separate"/>
        </w:r>
        <w:r w:rsidRPr="00D44E8B">
          <w:rPr>
            <w:rStyle w:val="a7"/>
            <w:rFonts w:ascii="Arial" w:hAnsi="Arial" w:cs="Arial"/>
            <w:noProof/>
          </w:rPr>
          <w:t>XML</w:t>
        </w:r>
        <w:r w:rsidRPr="00D44E8B">
          <w:rPr>
            <w:rStyle w:val="a7"/>
            <w:rFonts w:ascii="Arial" w:hAnsi="Arial" w:cs="Arial"/>
            <w:noProof/>
          </w:rPr>
          <w:t>의</w:t>
        </w:r>
        <w:r w:rsidRPr="00D44E8B">
          <w:rPr>
            <w:rStyle w:val="a7"/>
            <w:rFonts w:ascii="Arial" w:hAnsi="Arial" w:cs="Arial"/>
            <w:noProof/>
          </w:rPr>
          <w:t xml:space="preserve"> </w:t>
        </w:r>
        <w:r w:rsidRPr="00D44E8B">
          <w:rPr>
            <w:rStyle w:val="a7"/>
            <w:rFonts w:ascii="Arial" w:hAnsi="Arial" w:cs="Arial"/>
            <w:noProof/>
          </w:rPr>
          <w:t>파일의</w:t>
        </w:r>
        <w:r w:rsidRPr="00D44E8B">
          <w:rPr>
            <w:rStyle w:val="a7"/>
            <w:rFonts w:ascii="Arial" w:hAnsi="Arial" w:cs="Arial"/>
            <w:noProof/>
          </w:rPr>
          <w:t xml:space="preserve"> </w:t>
        </w:r>
        <w:r w:rsidRPr="00D44E8B">
          <w:rPr>
            <w:rStyle w:val="a7"/>
            <w:rFonts w:ascii="Arial" w:hAnsi="Arial" w:cs="Arial"/>
            <w:noProof/>
          </w:rPr>
          <w:t>대략적인</w:t>
        </w:r>
        <w:r w:rsidRPr="00D44E8B">
          <w:rPr>
            <w:rStyle w:val="a7"/>
            <w:rFonts w:ascii="Arial" w:hAnsi="Arial" w:cs="Arial"/>
            <w:noProof/>
          </w:rPr>
          <w:t xml:space="preserve"> </w:t>
        </w:r>
        <w:r w:rsidRPr="00D44E8B">
          <w:rPr>
            <w:rStyle w:val="a7"/>
            <w:rFonts w:ascii="Arial" w:hAnsi="Arial" w:cs="Arial"/>
            <w:noProof/>
          </w:rPr>
          <w:t>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_Toc27735419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3" w:author="이상훈 E (sanghun.lee)" w:date="2019-12-20T11:56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D44E8B">
          <w:rPr>
            <w:rStyle w:val="a7"/>
            <w:noProof/>
          </w:rPr>
          <w:fldChar w:fldCharType="end"/>
        </w:r>
      </w:ins>
    </w:p>
    <w:p w:rsidR="00C51853" w:rsidRDefault="00C51853">
      <w:pPr>
        <w:pStyle w:val="20"/>
        <w:tabs>
          <w:tab w:val="right" w:leader="dot" w:pos="9062"/>
        </w:tabs>
        <w:rPr>
          <w:ins w:id="24" w:author="이상훈 E (sanghun.lee)" w:date="2019-12-20T11:56:00Z"/>
          <w:noProof/>
          <w:kern w:val="2"/>
          <w:sz w:val="20"/>
          <w:lang w:eastAsia="ko-KR"/>
        </w:rPr>
      </w:pPr>
      <w:ins w:id="25" w:author="이상훈 E (sanghun.lee)" w:date="2019-12-20T11:56:00Z">
        <w:r w:rsidRPr="00D44E8B">
          <w:rPr>
            <w:rStyle w:val="a7"/>
            <w:noProof/>
          </w:rPr>
          <w:fldChar w:fldCharType="begin"/>
        </w:r>
        <w:r w:rsidRPr="00D44E8B">
          <w:rPr>
            <w:rStyle w:val="a7"/>
            <w:noProof/>
          </w:rPr>
          <w:instrText xml:space="preserve"> </w:instrText>
        </w:r>
        <w:r>
          <w:rPr>
            <w:noProof/>
          </w:rPr>
          <w:instrText>HYPERLINK \l "_Toc27735420"</w:instrText>
        </w:r>
        <w:r w:rsidRPr="00D44E8B">
          <w:rPr>
            <w:rStyle w:val="a7"/>
            <w:noProof/>
          </w:rPr>
          <w:instrText xml:space="preserve"> </w:instrText>
        </w:r>
        <w:r w:rsidRPr="00D44E8B">
          <w:rPr>
            <w:rStyle w:val="a7"/>
            <w:noProof/>
          </w:rPr>
        </w:r>
        <w:r w:rsidRPr="00D44E8B">
          <w:rPr>
            <w:rStyle w:val="a7"/>
            <w:noProof/>
          </w:rPr>
          <w:fldChar w:fldCharType="separate"/>
        </w:r>
        <w:r w:rsidRPr="00D44E8B">
          <w:rPr>
            <w:rStyle w:val="a7"/>
            <w:rFonts w:ascii="Arial" w:hAnsi="Arial" w:cs="Arial"/>
            <w:noProof/>
          </w:rPr>
          <w:t>컨피그레인</w:t>
        </w:r>
        <w:r w:rsidRPr="00D44E8B">
          <w:rPr>
            <w:rStyle w:val="a7"/>
            <w:rFonts w:ascii="Arial" w:hAnsi="Arial" w:cs="Arial"/>
            <w:noProof/>
          </w:rPr>
          <w:t xml:space="preserve"> </w:t>
        </w:r>
        <w:r w:rsidRPr="00D44E8B">
          <w:rPr>
            <w:rStyle w:val="a7"/>
            <w:rFonts w:ascii="Arial" w:hAnsi="Arial" w:cs="Arial"/>
            <w:noProof/>
          </w:rPr>
          <w:t>별</w:t>
        </w:r>
        <w:r w:rsidRPr="00D44E8B">
          <w:rPr>
            <w:rStyle w:val="a7"/>
            <w:rFonts w:ascii="Arial" w:hAnsi="Arial" w:cs="Arial"/>
            <w:noProof/>
          </w:rPr>
          <w:t xml:space="preserve"> </w:t>
        </w:r>
        <w:r w:rsidRPr="00D44E8B">
          <w:rPr>
            <w:rStyle w:val="a7"/>
            <w:rFonts w:ascii="Arial" w:hAnsi="Arial" w:cs="Arial"/>
            <w:noProof/>
          </w:rPr>
          <w:t>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_Toc27735420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6" w:author="이상훈 E (sanghun.lee)" w:date="2019-12-20T11:56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D44E8B">
          <w:rPr>
            <w:rStyle w:val="a7"/>
            <w:noProof/>
          </w:rPr>
          <w:fldChar w:fldCharType="end"/>
        </w:r>
      </w:ins>
    </w:p>
    <w:p w:rsidR="00C51853" w:rsidRDefault="00C51853">
      <w:pPr>
        <w:pStyle w:val="30"/>
        <w:tabs>
          <w:tab w:val="left" w:pos="1700"/>
          <w:tab w:val="right" w:leader="dot" w:pos="9062"/>
        </w:tabs>
        <w:rPr>
          <w:ins w:id="27" w:author="이상훈 E (sanghun.lee)" w:date="2019-12-20T11:56:00Z"/>
          <w:noProof/>
          <w:kern w:val="2"/>
          <w:sz w:val="20"/>
          <w:lang w:eastAsia="ko-KR"/>
        </w:rPr>
      </w:pPr>
      <w:ins w:id="28" w:author="이상훈 E (sanghun.lee)" w:date="2019-12-20T11:56:00Z">
        <w:r w:rsidRPr="00D44E8B">
          <w:rPr>
            <w:rStyle w:val="a7"/>
            <w:noProof/>
          </w:rPr>
          <w:fldChar w:fldCharType="begin"/>
        </w:r>
        <w:r w:rsidRPr="00D44E8B">
          <w:rPr>
            <w:rStyle w:val="a7"/>
            <w:noProof/>
          </w:rPr>
          <w:instrText xml:space="preserve"> </w:instrText>
        </w:r>
        <w:r>
          <w:rPr>
            <w:noProof/>
          </w:rPr>
          <w:instrText>HYPERLINK \l "_Toc27735421"</w:instrText>
        </w:r>
        <w:r w:rsidRPr="00D44E8B">
          <w:rPr>
            <w:rStyle w:val="a7"/>
            <w:noProof/>
          </w:rPr>
          <w:instrText xml:space="preserve"> </w:instrText>
        </w:r>
        <w:r w:rsidRPr="00D44E8B">
          <w:rPr>
            <w:rStyle w:val="a7"/>
            <w:noProof/>
          </w:rPr>
        </w:r>
        <w:r w:rsidRPr="00D44E8B">
          <w:rPr>
            <w:rStyle w:val="a7"/>
            <w:noProof/>
          </w:rPr>
          <w:fldChar w:fldCharType="separate"/>
        </w:r>
        <w:r w:rsidRPr="00D44E8B">
          <w:rPr>
            <w:rStyle w:val="a7"/>
            <w:rFonts w:ascii="Arial" w:hAnsi="Arial" w:cs="Arial"/>
            <w:noProof/>
          </w:rPr>
          <w:t>1</w:t>
        </w:r>
        <w:r>
          <w:rPr>
            <w:noProof/>
            <w:kern w:val="2"/>
            <w:sz w:val="20"/>
            <w:lang w:eastAsia="ko-KR"/>
          </w:rPr>
          <w:tab/>
        </w:r>
        <w:r w:rsidRPr="00D44E8B">
          <w:rPr>
            <w:rStyle w:val="a7"/>
            <w:rFonts w:ascii="Arial" w:hAnsi="Arial" w:cs="Arial"/>
            <w:noProof/>
          </w:rPr>
          <w:t>속성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_Toc27735421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9" w:author="이상훈 E (sanghun.lee)" w:date="2019-12-20T11:56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D44E8B">
          <w:rPr>
            <w:rStyle w:val="a7"/>
            <w:noProof/>
          </w:rPr>
          <w:fldChar w:fldCharType="end"/>
        </w:r>
      </w:ins>
    </w:p>
    <w:p w:rsidR="00C51853" w:rsidRDefault="00C51853">
      <w:pPr>
        <w:pStyle w:val="30"/>
        <w:tabs>
          <w:tab w:val="left" w:pos="1700"/>
          <w:tab w:val="right" w:leader="dot" w:pos="9062"/>
        </w:tabs>
        <w:rPr>
          <w:ins w:id="30" w:author="이상훈 E (sanghun.lee)" w:date="2019-12-20T11:56:00Z"/>
          <w:noProof/>
          <w:kern w:val="2"/>
          <w:sz w:val="20"/>
          <w:lang w:eastAsia="ko-KR"/>
        </w:rPr>
      </w:pPr>
      <w:ins w:id="31" w:author="이상훈 E (sanghun.lee)" w:date="2019-12-20T11:56:00Z">
        <w:r w:rsidRPr="00D44E8B">
          <w:rPr>
            <w:rStyle w:val="a7"/>
            <w:noProof/>
          </w:rPr>
          <w:fldChar w:fldCharType="begin"/>
        </w:r>
        <w:r w:rsidRPr="00D44E8B">
          <w:rPr>
            <w:rStyle w:val="a7"/>
            <w:noProof/>
          </w:rPr>
          <w:instrText xml:space="preserve"> </w:instrText>
        </w:r>
        <w:r>
          <w:rPr>
            <w:noProof/>
          </w:rPr>
          <w:instrText>HYPERLINK \l "_Toc27735422"</w:instrText>
        </w:r>
        <w:r w:rsidRPr="00D44E8B">
          <w:rPr>
            <w:rStyle w:val="a7"/>
            <w:noProof/>
          </w:rPr>
          <w:instrText xml:space="preserve"> </w:instrText>
        </w:r>
        <w:r w:rsidRPr="00D44E8B">
          <w:rPr>
            <w:rStyle w:val="a7"/>
            <w:noProof/>
          </w:rPr>
        </w:r>
        <w:r w:rsidRPr="00D44E8B">
          <w:rPr>
            <w:rStyle w:val="a7"/>
            <w:noProof/>
          </w:rPr>
          <w:fldChar w:fldCharType="separate"/>
        </w:r>
        <w:r w:rsidRPr="00D44E8B">
          <w:rPr>
            <w:rStyle w:val="a7"/>
            <w:rFonts w:ascii="Arial" w:hAnsi="Arial" w:cs="Arial"/>
            <w:noProof/>
          </w:rPr>
          <w:t>2</w:t>
        </w:r>
        <w:r>
          <w:rPr>
            <w:noProof/>
            <w:kern w:val="2"/>
            <w:sz w:val="20"/>
            <w:lang w:eastAsia="ko-KR"/>
          </w:rPr>
          <w:tab/>
        </w:r>
        <w:r w:rsidRPr="00D44E8B">
          <w:rPr>
            <w:rStyle w:val="a7"/>
            <w:rFonts w:ascii="Arial" w:hAnsi="Arial" w:cs="Arial"/>
            <w:noProof/>
          </w:rPr>
          <w:t>하위노드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_Toc27735422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2" w:author="이상훈 E (sanghun.lee)" w:date="2019-12-20T11:56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D44E8B">
          <w:rPr>
            <w:rStyle w:val="a7"/>
            <w:noProof/>
          </w:rPr>
          <w:fldChar w:fldCharType="end"/>
        </w:r>
      </w:ins>
    </w:p>
    <w:p w:rsidR="00C51853" w:rsidRDefault="00C51853">
      <w:pPr>
        <w:pStyle w:val="20"/>
        <w:tabs>
          <w:tab w:val="right" w:leader="dot" w:pos="9062"/>
        </w:tabs>
        <w:rPr>
          <w:ins w:id="33" w:author="이상훈 E (sanghun.lee)" w:date="2019-12-20T11:56:00Z"/>
          <w:noProof/>
          <w:kern w:val="2"/>
          <w:sz w:val="20"/>
          <w:lang w:eastAsia="ko-KR"/>
        </w:rPr>
      </w:pPr>
      <w:ins w:id="34" w:author="이상훈 E (sanghun.lee)" w:date="2019-12-20T11:56:00Z">
        <w:r w:rsidRPr="00D44E8B">
          <w:rPr>
            <w:rStyle w:val="a7"/>
            <w:noProof/>
          </w:rPr>
          <w:fldChar w:fldCharType="begin"/>
        </w:r>
        <w:r w:rsidRPr="00D44E8B">
          <w:rPr>
            <w:rStyle w:val="a7"/>
            <w:noProof/>
          </w:rPr>
          <w:instrText xml:space="preserve"> </w:instrText>
        </w:r>
        <w:r>
          <w:rPr>
            <w:noProof/>
          </w:rPr>
          <w:instrText>HYPERLINK \l "_Toc27735423"</w:instrText>
        </w:r>
        <w:r w:rsidRPr="00D44E8B">
          <w:rPr>
            <w:rStyle w:val="a7"/>
            <w:noProof/>
          </w:rPr>
          <w:instrText xml:space="preserve"> </w:instrText>
        </w:r>
        <w:r w:rsidRPr="00D44E8B">
          <w:rPr>
            <w:rStyle w:val="a7"/>
            <w:noProof/>
          </w:rPr>
        </w:r>
        <w:r w:rsidRPr="00D44E8B">
          <w:rPr>
            <w:rStyle w:val="a7"/>
            <w:noProof/>
          </w:rPr>
          <w:fldChar w:fldCharType="separate"/>
        </w:r>
        <w:r w:rsidRPr="00D44E8B">
          <w:rPr>
            <w:rStyle w:val="a7"/>
            <w:rFonts w:ascii="Arial" w:hAnsi="Arial" w:cs="Arial"/>
            <w:noProof/>
          </w:rPr>
          <w:t>글로벌</w:t>
        </w:r>
        <w:r w:rsidRPr="00D44E8B">
          <w:rPr>
            <w:rStyle w:val="a7"/>
            <w:rFonts w:ascii="Arial" w:hAnsi="Arial" w:cs="Arial"/>
            <w:noProof/>
          </w:rPr>
          <w:t xml:space="preserve"> </w:t>
        </w:r>
        <w:r w:rsidRPr="00D44E8B">
          <w:rPr>
            <w:rStyle w:val="a7"/>
            <w:rFonts w:ascii="Arial" w:hAnsi="Arial" w:cs="Arial"/>
            <w:noProof/>
          </w:rPr>
          <w:t>변수</w:t>
        </w:r>
        <w:r w:rsidRPr="00D44E8B">
          <w:rPr>
            <w:rStyle w:val="a7"/>
            <w:rFonts w:ascii="Arial" w:hAnsi="Arial" w:cs="Arial"/>
            <w:noProof/>
          </w:rPr>
          <w:t xml:space="preserve"> </w:t>
        </w:r>
        <w:r w:rsidRPr="00D44E8B">
          <w:rPr>
            <w:rStyle w:val="a7"/>
            <w:rFonts w:ascii="Arial" w:hAnsi="Arial" w:cs="Arial"/>
            <w:noProof/>
          </w:rPr>
          <w:t>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_Toc27735423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5" w:author="이상훈 E (sanghun.lee)" w:date="2019-12-20T11:56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D44E8B">
          <w:rPr>
            <w:rStyle w:val="a7"/>
            <w:noProof/>
          </w:rPr>
          <w:fldChar w:fldCharType="end"/>
        </w:r>
      </w:ins>
    </w:p>
    <w:p w:rsidR="00C51853" w:rsidRDefault="00C51853">
      <w:pPr>
        <w:pStyle w:val="20"/>
        <w:tabs>
          <w:tab w:val="right" w:leader="dot" w:pos="9062"/>
        </w:tabs>
        <w:rPr>
          <w:ins w:id="36" w:author="이상훈 E (sanghun.lee)" w:date="2019-12-20T11:56:00Z"/>
          <w:noProof/>
          <w:kern w:val="2"/>
          <w:sz w:val="20"/>
          <w:lang w:eastAsia="ko-KR"/>
        </w:rPr>
      </w:pPr>
      <w:ins w:id="37" w:author="이상훈 E (sanghun.lee)" w:date="2019-12-20T11:56:00Z">
        <w:r w:rsidRPr="00D44E8B">
          <w:rPr>
            <w:rStyle w:val="a7"/>
            <w:noProof/>
          </w:rPr>
          <w:fldChar w:fldCharType="begin"/>
        </w:r>
        <w:r w:rsidRPr="00D44E8B">
          <w:rPr>
            <w:rStyle w:val="a7"/>
            <w:noProof/>
          </w:rPr>
          <w:instrText xml:space="preserve"> </w:instrText>
        </w:r>
        <w:r>
          <w:rPr>
            <w:noProof/>
          </w:rPr>
          <w:instrText>HYPERLINK \l "_Toc27735424"</w:instrText>
        </w:r>
        <w:r w:rsidRPr="00D44E8B">
          <w:rPr>
            <w:rStyle w:val="a7"/>
            <w:noProof/>
          </w:rPr>
          <w:instrText xml:space="preserve"> </w:instrText>
        </w:r>
        <w:r w:rsidRPr="00D44E8B">
          <w:rPr>
            <w:rStyle w:val="a7"/>
            <w:noProof/>
          </w:rPr>
        </w:r>
        <w:r w:rsidRPr="00D44E8B">
          <w:rPr>
            <w:rStyle w:val="a7"/>
            <w:noProof/>
          </w:rPr>
          <w:fldChar w:fldCharType="separate"/>
        </w:r>
        <w:r w:rsidRPr="00D44E8B">
          <w:rPr>
            <w:rStyle w:val="a7"/>
            <w:rFonts w:ascii="Arial" w:hAnsi="Arial" w:cs="Arial"/>
            <w:noProof/>
          </w:rPr>
          <w:t xml:space="preserve">POU </w:t>
        </w:r>
        <w:r w:rsidRPr="00D44E8B">
          <w:rPr>
            <w:rStyle w:val="a7"/>
            <w:rFonts w:ascii="Arial" w:hAnsi="Arial" w:cs="Arial"/>
            <w:noProof/>
          </w:rPr>
          <w:t>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_Toc27735424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8" w:author="이상훈 E (sanghun.lee)" w:date="2019-12-20T11:56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D44E8B">
          <w:rPr>
            <w:rStyle w:val="a7"/>
            <w:noProof/>
          </w:rPr>
          <w:fldChar w:fldCharType="end"/>
        </w:r>
      </w:ins>
    </w:p>
    <w:p w:rsidR="00C51853" w:rsidRDefault="00C51853">
      <w:pPr>
        <w:pStyle w:val="20"/>
        <w:tabs>
          <w:tab w:val="right" w:leader="dot" w:pos="9062"/>
        </w:tabs>
        <w:rPr>
          <w:ins w:id="39" w:author="이상훈 E (sanghun.lee)" w:date="2019-12-20T11:56:00Z"/>
          <w:noProof/>
          <w:kern w:val="2"/>
          <w:sz w:val="20"/>
          <w:lang w:eastAsia="ko-KR"/>
        </w:rPr>
      </w:pPr>
      <w:ins w:id="40" w:author="이상훈 E (sanghun.lee)" w:date="2019-12-20T11:56:00Z">
        <w:r w:rsidRPr="00D44E8B">
          <w:rPr>
            <w:rStyle w:val="a7"/>
            <w:noProof/>
          </w:rPr>
          <w:fldChar w:fldCharType="begin"/>
        </w:r>
        <w:r w:rsidRPr="00D44E8B">
          <w:rPr>
            <w:rStyle w:val="a7"/>
            <w:noProof/>
          </w:rPr>
          <w:instrText xml:space="preserve"> </w:instrText>
        </w:r>
        <w:r>
          <w:rPr>
            <w:noProof/>
          </w:rPr>
          <w:instrText>HYPERLINK \l "_Toc27735425"</w:instrText>
        </w:r>
        <w:r w:rsidRPr="00D44E8B">
          <w:rPr>
            <w:rStyle w:val="a7"/>
            <w:noProof/>
          </w:rPr>
          <w:instrText xml:space="preserve"> </w:instrText>
        </w:r>
        <w:r w:rsidRPr="00D44E8B">
          <w:rPr>
            <w:rStyle w:val="a7"/>
            <w:noProof/>
          </w:rPr>
        </w:r>
        <w:r w:rsidRPr="00D44E8B">
          <w:rPr>
            <w:rStyle w:val="a7"/>
            <w:noProof/>
          </w:rPr>
          <w:fldChar w:fldCharType="separate"/>
        </w:r>
        <w:r w:rsidRPr="00D44E8B">
          <w:rPr>
            <w:rStyle w:val="a7"/>
            <w:rFonts w:ascii="Arial" w:hAnsi="Arial" w:cs="Arial"/>
            <w:noProof/>
          </w:rPr>
          <w:t>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_Toc27735425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1" w:author="이상훈 E (sanghun.lee)" w:date="2019-12-20T11:56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D44E8B">
          <w:rPr>
            <w:rStyle w:val="a7"/>
            <w:noProof/>
          </w:rPr>
          <w:fldChar w:fldCharType="end"/>
        </w:r>
      </w:ins>
    </w:p>
    <w:p w:rsidR="00C51853" w:rsidRDefault="00C51853">
      <w:pPr>
        <w:pStyle w:val="30"/>
        <w:tabs>
          <w:tab w:val="left" w:pos="1700"/>
          <w:tab w:val="right" w:leader="dot" w:pos="9062"/>
        </w:tabs>
        <w:rPr>
          <w:ins w:id="42" w:author="이상훈 E (sanghun.lee)" w:date="2019-12-20T11:56:00Z"/>
          <w:noProof/>
          <w:kern w:val="2"/>
          <w:sz w:val="20"/>
          <w:lang w:eastAsia="ko-KR"/>
        </w:rPr>
      </w:pPr>
      <w:ins w:id="43" w:author="이상훈 E (sanghun.lee)" w:date="2019-12-20T11:56:00Z">
        <w:r w:rsidRPr="00D44E8B">
          <w:rPr>
            <w:rStyle w:val="a7"/>
            <w:noProof/>
          </w:rPr>
          <w:fldChar w:fldCharType="begin"/>
        </w:r>
        <w:r w:rsidRPr="00D44E8B">
          <w:rPr>
            <w:rStyle w:val="a7"/>
            <w:noProof/>
          </w:rPr>
          <w:instrText xml:space="preserve"> </w:instrText>
        </w:r>
        <w:r>
          <w:rPr>
            <w:noProof/>
          </w:rPr>
          <w:instrText>HYPERLINK \l "_Toc27735426"</w:instrText>
        </w:r>
        <w:r w:rsidRPr="00D44E8B">
          <w:rPr>
            <w:rStyle w:val="a7"/>
            <w:noProof/>
          </w:rPr>
          <w:instrText xml:space="preserve"> </w:instrText>
        </w:r>
        <w:r w:rsidRPr="00D44E8B">
          <w:rPr>
            <w:rStyle w:val="a7"/>
            <w:noProof/>
          </w:rPr>
        </w:r>
        <w:r w:rsidRPr="00D44E8B">
          <w:rPr>
            <w:rStyle w:val="a7"/>
            <w:noProof/>
          </w:rPr>
          <w:fldChar w:fldCharType="separate"/>
        </w:r>
        <w:r w:rsidRPr="00D44E8B">
          <w:rPr>
            <w:rStyle w:val="a7"/>
            <w:rFonts w:ascii="Arial" w:hAnsi="Arial" w:cs="Arial"/>
            <w:noProof/>
          </w:rPr>
          <w:t>3</w:t>
        </w:r>
        <w:r>
          <w:rPr>
            <w:noProof/>
            <w:kern w:val="2"/>
            <w:sz w:val="20"/>
            <w:lang w:eastAsia="ko-KR"/>
          </w:rPr>
          <w:tab/>
        </w:r>
        <w:r w:rsidRPr="00D44E8B">
          <w:rPr>
            <w:rStyle w:val="a7"/>
            <w:rFonts w:ascii="Arial" w:hAnsi="Arial" w:cs="Arial"/>
            <w:noProof/>
          </w:rPr>
          <w:t>속성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_Toc27735426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4" w:author="이상훈 E (sanghun.lee)" w:date="2019-12-20T11:56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D44E8B">
          <w:rPr>
            <w:rStyle w:val="a7"/>
            <w:noProof/>
          </w:rPr>
          <w:fldChar w:fldCharType="end"/>
        </w:r>
      </w:ins>
    </w:p>
    <w:p w:rsidR="00C51853" w:rsidRDefault="00C51853">
      <w:pPr>
        <w:pStyle w:val="30"/>
        <w:tabs>
          <w:tab w:val="left" w:pos="1700"/>
          <w:tab w:val="right" w:leader="dot" w:pos="9062"/>
        </w:tabs>
        <w:rPr>
          <w:ins w:id="45" w:author="이상훈 E (sanghun.lee)" w:date="2019-12-20T11:56:00Z"/>
          <w:noProof/>
          <w:kern w:val="2"/>
          <w:sz w:val="20"/>
          <w:lang w:eastAsia="ko-KR"/>
        </w:rPr>
      </w:pPr>
      <w:ins w:id="46" w:author="이상훈 E (sanghun.lee)" w:date="2019-12-20T11:56:00Z">
        <w:r w:rsidRPr="00D44E8B">
          <w:rPr>
            <w:rStyle w:val="a7"/>
            <w:noProof/>
          </w:rPr>
          <w:fldChar w:fldCharType="begin"/>
        </w:r>
        <w:r w:rsidRPr="00D44E8B">
          <w:rPr>
            <w:rStyle w:val="a7"/>
            <w:noProof/>
          </w:rPr>
          <w:instrText xml:space="preserve"> </w:instrText>
        </w:r>
        <w:r>
          <w:rPr>
            <w:noProof/>
          </w:rPr>
          <w:instrText>HYPERLINK \l "_Toc27735427"</w:instrText>
        </w:r>
        <w:r w:rsidRPr="00D44E8B">
          <w:rPr>
            <w:rStyle w:val="a7"/>
            <w:noProof/>
          </w:rPr>
          <w:instrText xml:space="preserve"> </w:instrText>
        </w:r>
        <w:r w:rsidRPr="00D44E8B">
          <w:rPr>
            <w:rStyle w:val="a7"/>
            <w:noProof/>
          </w:rPr>
        </w:r>
        <w:r w:rsidRPr="00D44E8B">
          <w:rPr>
            <w:rStyle w:val="a7"/>
            <w:noProof/>
          </w:rPr>
          <w:fldChar w:fldCharType="separate"/>
        </w:r>
        <w:r w:rsidRPr="00D44E8B">
          <w:rPr>
            <w:rStyle w:val="a7"/>
            <w:rFonts w:ascii="Arial" w:hAnsi="Arial" w:cs="Arial"/>
            <w:noProof/>
          </w:rPr>
          <w:t>4</w:t>
        </w:r>
        <w:r>
          <w:rPr>
            <w:noProof/>
            <w:kern w:val="2"/>
            <w:sz w:val="20"/>
            <w:lang w:eastAsia="ko-KR"/>
          </w:rPr>
          <w:tab/>
        </w:r>
        <w:r w:rsidRPr="00D44E8B">
          <w:rPr>
            <w:rStyle w:val="a7"/>
            <w:rFonts w:ascii="Arial" w:hAnsi="Arial" w:cs="Arial"/>
            <w:noProof/>
          </w:rPr>
          <w:t>하위노드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_Toc27735427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7" w:author="이상훈 E (sanghun.lee)" w:date="2019-12-20T11:56:00Z"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D44E8B">
          <w:rPr>
            <w:rStyle w:val="a7"/>
            <w:noProof/>
          </w:rPr>
          <w:fldChar w:fldCharType="end"/>
        </w:r>
      </w:ins>
    </w:p>
    <w:p w:rsidR="00C51853" w:rsidRDefault="00C51853">
      <w:pPr>
        <w:pStyle w:val="20"/>
        <w:tabs>
          <w:tab w:val="right" w:leader="dot" w:pos="9062"/>
        </w:tabs>
        <w:rPr>
          <w:ins w:id="48" w:author="이상훈 E (sanghun.lee)" w:date="2019-12-20T11:56:00Z"/>
          <w:noProof/>
          <w:kern w:val="2"/>
          <w:sz w:val="20"/>
          <w:lang w:eastAsia="ko-KR"/>
        </w:rPr>
      </w:pPr>
      <w:ins w:id="49" w:author="이상훈 E (sanghun.lee)" w:date="2019-12-20T11:56:00Z">
        <w:r w:rsidRPr="00D44E8B">
          <w:rPr>
            <w:rStyle w:val="a7"/>
            <w:noProof/>
          </w:rPr>
          <w:fldChar w:fldCharType="begin"/>
        </w:r>
        <w:r w:rsidRPr="00D44E8B">
          <w:rPr>
            <w:rStyle w:val="a7"/>
            <w:noProof/>
          </w:rPr>
          <w:instrText xml:space="preserve"> </w:instrText>
        </w:r>
        <w:r>
          <w:rPr>
            <w:noProof/>
          </w:rPr>
          <w:instrText>HYPERLINK \l "_Toc27735428"</w:instrText>
        </w:r>
        <w:r w:rsidRPr="00D44E8B">
          <w:rPr>
            <w:rStyle w:val="a7"/>
            <w:noProof/>
          </w:rPr>
          <w:instrText xml:space="preserve"> </w:instrText>
        </w:r>
        <w:r w:rsidRPr="00D44E8B">
          <w:rPr>
            <w:rStyle w:val="a7"/>
            <w:noProof/>
          </w:rPr>
        </w:r>
        <w:r w:rsidRPr="00D44E8B">
          <w:rPr>
            <w:rStyle w:val="a7"/>
            <w:noProof/>
          </w:rPr>
          <w:fldChar w:fldCharType="separate"/>
        </w:r>
        <w:r w:rsidRPr="00D44E8B">
          <w:rPr>
            <w:rStyle w:val="a7"/>
            <w:rFonts w:ascii="Arial" w:hAnsi="Arial" w:cs="Arial"/>
            <w:noProof/>
          </w:rPr>
          <w:t>로컬</w:t>
        </w:r>
        <w:r w:rsidRPr="00D44E8B">
          <w:rPr>
            <w:rStyle w:val="a7"/>
            <w:rFonts w:ascii="Arial" w:hAnsi="Arial" w:cs="Arial"/>
            <w:noProof/>
          </w:rPr>
          <w:t xml:space="preserve"> </w:t>
        </w:r>
        <w:r w:rsidRPr="00D44E8B">
          <w:rPr>
            <w:rStyle w:val="a7"/>
            <w:rFonts w:ascii="Arial" w:hAnsi="Arial" w:cs="Arial"/>
            <w:noProof/>
          </w:rPr>
          <w:t>변수</w:t>
        </w:r>
        <w:r w:rsidRPr="00D44E8B">
          <w:rPr>
            <w:rStyle w:val="a7"/>
            <w:rFonts w:ascii="Arial" w:hAnsi="Arial" w:cs="Arial"/>
            <w:noProof/>
          </w:rPr>
          <w:t xml:space="preserve"> </w:t>
        </w:r>
        <w:r w:rsidRPr="00D44E8B">
          <w:rPr>
            <w:rStyle w:val="a7"/>
            <w:rFonts w:ascii="Arial" w:hAnsi="Arial" w:cs="Arial"/>
            <w:noProof/>
          </w:rPr>
          <w:t>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_Toc27735428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0" w:author="이상훈 E (sanghun.lee)" w:date="2019-12-20T11:56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D44E8B">
          <w:rPr>
            <w:rStyle w:val="a7"/>
            <w:noProof/>
          </w:rPr>
          <w:fldChar w:fldCharType="end"/>
        </w:r>
      </w:ins>
    </w:p>
    <w:p w:rsidR="00C51853" w:rsidRDefault="00C51853">
      <w:pPr>
        <w:pStyle w:val="20"/>
        <w:tabs>
          <w:tab w:val="right" w:leader="dot" w:pos="9062"/>
        </w:tabs>
        <w:rPr>
          <w:ins w:id="51" w:author="이상훈 E (sanghun.lee)" w:date="2019-12-20T11:56:00Z"/>
          <w:noProof/>
          <w:kern w:val="2"/>
          <w:sz w:val="20"/>
          <w:lang w:eastAsia="ko-KR"/>
        </w:rPr>
      </w:pPr>
      <w:ins w:id="52" w:author="이상훈 E (sanghun.lee)" w:date="2019-12-20T11:56:00Z">
        <w:r w:rsidRPr="00D44E8B">
          <w:rPr>
            <w:rStyle w:val="a7"/>
            <w:noProof/>
          </w:rPr>
          <w:fldChar w:fldCharType="begin"/>
        </w:r>
        <w:r w:rsidRPr="00D44E8B">
          <w:rPr>
            <w:rStyle w:val="a7"/>
            <w:noProof/>
          </w:rPr>
          <w:instrText xml:space="preserve"> </w:instrText>
        </w:r>
        <w:r>
          <w:rPr>
            <w:noProof/>
          </w:rPr>
          <w:instrText>HYPERLINK \l "_Toc27735429"</w:instrText>
        </w:r>
        <w:r w:rsidRPr="00D44E8B">
          <w:rPr>
            <w:rStyle w:val="a7"/>
            <w:noProof/>
          </w:rPr>
          <w:instrText xml:space="preserve"> </w:instrText>
        </w:r>
        <w:r w:rsidRPr="00D44E8B">
          <w:rPr>
            <w:rStyle w:val="a7"/>
            <w:noProof/>
          </w:rPr>
        </w:r>
        <w:r w:rsidRPr="00D44E8B">
          <w:rPr>
            <w:rStyle w:val="a7"/>
            <w:noProof/>
          </w:rPr>
          <w:fldChar w:fldCharType="separate"/>
        </w:r>
        <w:r w:rsidRPr="00D44E8B">
          <w:rPr>
            <w:rStyle w:val="a7"/>
            <w:rFonts w:ascii="Arial" w:hAnsi="Arial" w:cs="Arial"/>
            <w:noProof/>
          </w:rPr>
          <w:t>프로그램</w:t>
        </w:r>
        <w:r w:rsidRPr="00D44E8B">
          <w:rPr>
            <w:rStyle w:val="a7"/>
            <w:rFonts w:ascii="Arial" w:hAnsi="Arial" w:cs="Arial"/>
            <w:noProof/>
          </w:rPr>
          <w:t xml:space="preserve"> </w:t>
        </w:r>
        <w:r w:rsidRPr="00D44E8B">
          <w:rPr>
            <w:rStyle w:val="a7"/>
            <w:rFonts w:ascii="Arial" w:hAnsi="Arial" w:cs="Arial"/>
            <w:noProof/>
          </w:rPr>
          <w:t>별</w:t>
        </w:r>
        <w:r w:rsidRPr="00D44E8B">
          <w:rPr>
            <w:rStyle w:val="a7"/>
            <w:rFonts w:ascii="Arial" w:hAnsi="Arial" w:cs="Arial"/>
            <w:noProof/>
          </w:rPr>
          <w:t xml:space="preserve"> </w:t>
        </w:r>
        <w:r w:rsidRPr="00D44E8B">
          <w:rPr>
            <w:rStyle w:val="a7"/>
            <w:rFonts w:ascii="Arial" w:hAnsi="Arial" w:cs="Arial"/>
            <w:noProof/>
          </w:rPr>
          <w:t>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_Toc27735429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3" w:author="이상훈 E (sanghun.lee)" w:date="2019-12-20T11:56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D44E8B">
          <w:rPr>
            <w:rStyle w:val="a7"/>
            <w:noProof/>
          </w:rPr>
          <w:fldChar w:fldCharType="end"/>
        </w:r>
      </w:ins>
    </w:p>
    <w:p w:rsidR="00C51853" w:rsidRDefault="00C51853">
      <w:pPr>
        <w:pStyle w:val="30"/>
        <w:tabs>
          <w:tab w:val="left" w:pos="1700"/>
          <w:tab w:val="right" w:leader="dot" w:pos="9062"/>
        </w:tabs>
        <w:rPr>
          <w:ins w:id="54" w:author="이상훈 E (sanghun.lee)" w:date="2019-12-20T11:56:00Z"/>
          <w:noProof/>
          <w:kern w:val="2"/>
          <w:sz w:val="20"/>
          <w:lang w:eastAsia="ko-KR"/>
        </w:rPr>
      </w:pPr>
      <w:ins w:id="55" w:author="이상훈 E (sanghun.lee)" w:date="2019-12-20T11:56:00Z">
        <w:r w:rsidRPr="00D44E8B">
          <w:rPr>
            <w:rStyle w:val="a7"/>
            <w:noProof/>
          </w:rPr>
          <w:fldChar w:fldCharType="begin"/>
        </w:r>
        <w:r w:rsidRPr="00D44E8B">
          <w:rPr>
            <w:rStyle w:val="a7"/>
            <w:noProof/>
          </w:rPr>
          <w:instrText xml:space="preserve"> </w:instrText>
        </w:r>
        <w:r>
          <w:rPr>
            <w:noProof/>
          </w:rPr>
          <w:instrText>HYPERLINK \l "_Toc27735430"</w:instrText>
        </w:r>
        <w:r w:rsidRPr="00D44E8B">
          <w:rPr>
            <w:rStyle w:val="a7"/>
            <w:noProof/>
          </w:rPr>
          <w:instrText xml:space="preserve"> </w:instrText>
        </w:r>
        <w:r w:rsidRPr="00D44E8B">
          <w:rPr>
            <w:rStyle w:val="a7"/>
            <w:noProof/>
          </w:rPr>
        </w:r>
        <w:r w:rsidRPr="00D44E8B">
          <w:rPr>
            <w:rStyle w:val="a7"/>
            <w:noProof/>
          </w:rPr>
          <w:fldChar w:fldCharType="separate"/>
        </w:r>
        <w:r w:rsidRPr="00D44E8B">
          <w:rPr>
            <w:rStyle w:val="a7"/>
            <w:rFonts w:ascii="Arial" w:hAnsi="Arial" w:cs="Arial"/>
            <w:noProof/>
          </w:rPr>
          <w:t>5</w:t>
        </w:r>
        <w:r>
          <w:rPr>
            <w:noProof/>
            <w:kern w:val="2"/>
            <w:sz w:val="20"/>
            <w:lang w:eastAsia="ko-KR"/>
          </w:rPr>
          <w:tab/>
        </w:r>
        <w:r w:rsidRPr="00D44E8B">
          <w:rPr>
            <w:rStyle w:val="a7"/>
            <w:rFonts w:ascii="Arial" w:hAnsi="Arial" w:cs="Arial"/>
            <w:noProof/>
          </w:rPr>
          <w:t xml:space="preserve">LD </w:t>
        </w:r>
        <w:r w:rsidRPr="00D44E8B">
          <w:rPr>
            <w:rStyle w:val="a7"/>
            <w:rFonts w:ascii="Arial" w:hAnsi="Arial" w:cs="Arial"/>
            <w:noProof/>
          </w:rPr>
          <w:t>편집기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_Toc27735430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6" w:author="이상훈 E (sanghun.lee)" w:date="2019-12-20T11:56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D44E8B">
          <w:rPr>
            <w:rStyle w:val="a7"/>
            <w:noProof/>
          </w:rPr>
          <w:fldChar w:fldCharType="end"/>
        </w:r>
      </w:ins>
    </w:p>
    <w:p w:rsidR="00C51853" w:rsidRDefault="00C51853">
      <w:pPr>
        <w:pStyle w:val="40"/>
        <w:tabs>
          <w:tab w:val="left" w:pos="1700"/>
          <w:tab w:val="right" w:leader="dot" w:pos="9062"/>
        </w:tabs>
        <w:ind w:left="1320"/>
        <w:rPr>
          <w:ins w:id="57" w:author="이상훈 E (sanghun.lee)" w:date="2019-12-20T11:56:00Z"/>
          <w:noProof/>
        </w:rPr>
      </w:pPr>
      <w:ins w:id="58" w:author="이상훈 E (sanghun.lee)" w:date="2019-12-20T11:56:00Z">
        <w:r w:rsidRPr="00D44E8B">
          <w:rPr>
            <w:rStyle w:val="a7"/>
            <w:noProof/>
          </w:rPr>
          <w:fldChar w:fldCharType="begin"/>
        </w:r>
        <w:r w:rsidRPr="00D44E8B">
          <w:rPr>
            <w:rStyle w:val="a7"/>
            <w:noProof/>
          </w:rPr>
          <w:instrText xml:space="preserve"> </w:instrText>
        </w:r>
        <w:r>
          <w:rPr>
            <w:noProof/>
          </w:rPr>
          <w:instrText>HYPERLINK \l "_Toc27735431"</w:instrText>
        </w:r>
        <w:r w:rsidRPr="00D44E8B">
          <w:rPr>
            <w:rStyle w:val="a7"/>
            <w:noProof/>
          </w:rPr>
          <w:instrText xml:space="preserve"> </w:instrText>
        </w:r>
        <w:r w:rsidRPr="00D44E8B">
          <w:rPr>
            <w:rStyle w:val="a7"/>
            <w:noProof/>
          </w:rPr>
        </w:r>
        <w:r w:rsidRPr="00D44E8B">
          <w:rPr>
            <w:rStyle w:val="a7"/>
            <w:noProof/>
          </w:rPr>
          <w:fldChar w:fldCharType="separate"/>
        </w:r>
        <w:r w:rsidRPr="00D44E8B">
          <w:rPr>
            <w:rStyle w:val="a7"/>
            <w:rFonts w:ascii="Arial" w:hAnsi="Arial" w:cs="Arial"/>
            <w:noProof/>
          </w:rPr>
          <w:t>5.1</w:t>
        </w:r>
        <w:r>
          <w:rPr>
            <w:noProof/>
          </w:rPr>
          <w:tab/>
        </w:r>
        <w:r w:rsidRPr="00D44E8B">
          <w:rPr>
            <w:rStyle w:val="a7"/>
            <w:rFonts w:ascii="Arial" w:hAnsi="Arial" w:cs="Arial"/>
            <w:noProof/>
          </w:rPr>
          <w:t>노드</w:t>
        </w:r>
        <w:r w:rsidRPr="00D44E8B">
          <w:rPr>
            <w:rStyle w:val="a7"/>
            <w:rFonts w:ascii="Arial" w:hAnsi="Arial" w:cs="Arial"/>
            <w:noProof/>
          </w:rPr>
          <w:t xml:space="preserve"> </w:t>
        </w:r>
        <w:r w:rsidRPr="00D44E8B">
          <w:rPr>
            <w:rStyle w:val="a7"/>
            <w:rFonts w:ascii="Arial" w:hAnsi="Arial" w:cs="Arial"/>
            <w:noProof/>
          </w:rPr>
          <w:t>및</w:t>
        </w:r>
        <w:r w:rsidRPr="00D44E8B">
          <w:rPr>
            <w:rStyle w:val="a7"/>
            <w:rFonts w:ascii="Arial" w:hAnsi="Arial" w:cs="Arial"/>
            <w:noProof/>
          </w:rPr>
          <w:t xml:space="preserve"> </w:t>
        </w:r>
        <w:r w:rsidRPr="00D44E8B">
          <w:rPr>
            <w:rStyle w:val="a7"/>
            <w:rFonts w:ascii="Arial" w:hAnsi="Arial" w:cs="Arial"/>
            <w:noProof/>
          </w:rPr>
          <w:t>속성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_Toc27735431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9" w:author="이상훈 E (sanghun.lee)" w:date="2019-12-20T11:56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D44E8B">
          <w:rPr>
            <w:rStyle w:val="a7"/>
            <w:noProof/>
          </w:rPr>
          <w:fldChar w:fldCharType="end"/>
        </w:r>
      </w:ins>
    </w:p>
    <w:p w:rsidR="00C51853" w:rsidRDefault="00C51853">
      <w:pPr>
        <w:pStyle w:val="40"/>
        <w:tabs>
          <w:tab w:val="left" w:pos="1700"/>
          <w:tab w:val="right" w:leader="dot" w:pos="9062"/>
        </w:tabs>
        <w:ind w:left="1320"/>
        <w:rPr>
          <w:ins w:id="60" w:author="이상훈 E (sanghun.lee)" w:date="2019-12-20T11:56:00Z"/>
          <w:noProof/>
        </w:rPr>
      </w:pPr>
      <w:ins w:id="61" w:author="이상훈 E (sanghun.lee)" w:date="2019-12-20T11:56:00Z">
        <w:r w:rsidRPr="00D44E8B">
          <w:rPr>
            <w:rStyle w:val="a7"/>
            <w:noProof/>
          </w:rPr>
          <w:fldChar w:fldCharType="begin"/>
        </w:r>
        <w:r w:rsidRPr="00D44E8B">
          <w:rPr>
            <w:rStyle w:val="a7"/>
            <w:noProof/>
          </w:rPr>
          <w:instrText xml:space="preserve"> </w:instrText>
        </w:r>
        <w:r>
          <w:rPr>
            <w:noProof/>
          </w:rPr>
          <w:instrText>HYPERLINK \l "_Toc27735432"</w:instrText>
        </w:r>
        <w:r w:rsidRPr="00D44E8B">
          <w:rPr>
            <w:rStyle w:val="a7"/>
            <w:noProof/>
          </w:rPr>
          <w:instrText xml:space="preserve"> </w:instrText>
        </w:r>
        <w:r w:rsidRPr="00D44E8B">
          <w:rPr>
            <w:rStyle w:val="a7"/>
            <w:noProof/>
          </w:rPr>
        </w:r>
        <w:r w:rsidRPr="00D44E8B">
          <w:rPr>
            <w:rStyle w:val="a7"/>
            <w:noProof/>
          </w:rPr>
          <w:fldChar w:fldCharType="separate"/>
        </w:r>
        <w:r w:rsidRPr="00D44E8B">
          <w:rPr>
            <w:rStyle w:val="a7"/>
            <w:rFonts w:ascii="Arial" w:hAnsi="Arial" w:cs="Arial"/>
            <w:noProof/>
          </w:rPr>
          <w:t>5.2</w:t>
        </w:r>
        <w:r>
          <w:rPr>
            <w:noProof/>
          </w:rPr>
          <w:tab/>
        </w:r>
        <w:r w:rsidRPr="00D44E8B">
          <w:rPr>
            <w:rStyle w:val="a7"/>
            <w:rFonts w:ascii="Arial" w:hAnsi="Arial" w:cs="Arial"/>
            <w:noProof/>
          </w:rPr>
          <w:t xml:space="preserve">LD </w:t>
        </w:r>
        <w:r w:rsidRPr="00D44E8B">
          <w:rPr>
            <w:rStyle w:val="a7"/>
            <w:rFonts w:ascii="Arial" w:hAnsi="Arial" w:cs="Arial"/>
            <w:noProof/>
          </w:rPr>
          <w:t>기본</w:t>
        </w:r>
        <w:r w:rsidRPr="00D44E8B">
          <w:rPr>
            <w:rStyle w:val="a7"/>
            <w:rFonts w:ascii="Arial" w:hAnsi="Arial" w:cs="Arial"/>
            <w:noProof/>
          </w:rPr>
          <w:t xml:space="preserve"> </w:t>
        </w:r>
        <w:r w:rsidRPr="00D44E8B">
          <w:rPr>
            <w:rStyle w:val="a7"/>
            <w:rFonts w:ascii="Arial" w:hAnsi="Arial" w:cs="Arial"/>
            <w:noProof/>
          </w:rPr>
          <w:t>구성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_Toc27735432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2" w:author="이상훈 E (sanghun.lee)" w:date="2019-12-20T11:56:00Z"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D44E8B">
          <w:rPr>
            <w:rStyle w:val="a7"/>
            <w:noProof/>
          </w:rPr>
          <w:fldChar w:fldCharType="end"/>
        </w:r>
      </w:ins>
    </w:p>
    <w:p w:rsidR="00C82CD8" w:rsidRDefault="00812328">
      <w:pPr>
        <w:pStyle w:val="11"/>
      </w:pPr>
      <w:del w:id="63" w:author="이상훈 E (sanghun.lee)" w:date="2019-12-20T11:56:00Z">
        <w:r w:rsidDel="00C51853">
          <w:rPr>
            <w:noProof/>
          </w:rPr>
          <w:delText xml:space="preserve">Please right-click and choose "Update Field" to initialize this field. </w:delText>
        </w:r>
      </w:del>
      <w:r>
        <w:fldChar w:fldCharType="end"/>
      </w:r>
      <w:bookmarkStart w:id="64" w:name="_GoBack"/>
      <w:bookmarkEnd w:id="64"/>
    </w:p>
    <w:p w:rsidR="006914EC" w:rsidRPr="006914EC" w:rsidRDefault="006914EC" w:rsidP="006914EC"/>
    <w:p w:rsidR="005724A1" w:rsidRPr="00F37E1A" w:rsidRDefault="005724A1">
      <w:pPr>
        <w:rPr>
          <w:rFonts w:ascii="Arial" w:hAnsi="Arial" w:cs="Arial"/>
          <w:noProof/>
        </w:rPr>
      </w:pPr>
      <w:r w:rsidRPr="00F37E1A">
        <w:rPr>
          <w:rFonts w:ascii="Arial" w:hAnsi="Arial" w:cs="Arial"/>
          <w:noProof/>
        </w:rPr>
        <w:br w:type="page"/>
      </w:r>
    </w:p>
    <w:p w:rsidR="00C82CD8" w:rsidRDefault="00812328">
      <w:pPr>
        <w:pStyle w:val="2"/>
        <w:rPr>
          <w:rFonts w:ascii="Arial" w:hAnsi="Arial" w:cs="Arial"/>
          <w:noProof/>
          <w:lang w:eastAsia="ko-KR"/>
        </w:rPr>
      </w:pPr>
      <w:r>
        <w:rPr>
          <w:rFonts w:ascii="Arial" w:hAnsi="Arial" w:cs="Arial"/>
          <w:noProof/>
        </w:rPr>
        <w:lastRenderedPageBreak/>
        <w:fldChar w:fldCharType="begin"/>
      </w:r>
      <w:r>
        <w:rPr>
          <w:rFonts w:ascii="Arial" w:hAnsi="Arial" w:cs="Arial"/>
          <w:noProof/>
          <w:lang w:eastAsia="ko-KR"/>
        </w:rPr>
        <w:instrText xml:space="preserve"> MERGEFIELD  tracker.name  \* MERGEFORMAT </w:instrText>
      </w:r>
      <w:r>
        <w:rPr>
          <w:rFonts w:ascii="Arial" w:hAnsi="Arial" w:cs="Arial"/>
          <w:noProof/>
        </w:rPr>
        <w:fldChar w:fldCharType="separate"/>
      </w:r>
      <w:bookmarkStart w:id="65" w:name="_Toc27735416"/>
      <w:r>
        <w:rPr>
          <w:rFonts w:ascii="Arial" w:hAnsi="Arial" w:cs="Arial"/>
          <w:noProof/>
          <w:lang w:eastAsia="ko-KR"/>
        </w:rPr>
        <w:t>패키지</w:t>
      </w:r>
      <w:r>
        <w:rPr>
          <w:rFonts w:ascii="Arial" w:hAnsi="Arial" w:cs="Arial"/>
          <w:noProof/>
          <w:lang w:eastAsia="ko-KR"/>
        </w:rPr>
        <w:t xml:space="preserve"> SW </w:t>
      </w:r>
      <w:r>
        <w:rPr>
          <w:rFonts w:ascii="Arial" w:hAnsi="Arial" w:cs="Arial"/>
          <w:noProof/>
          <w:lang w:eastAsia="ko-KR"/>
        </w:rPr>
        <w:t>설계</w:t>
      </w:r>
      <w:r>
        <w:fldChar w:fldCharType="end"/>
      </w:r>
      <w:r>
        <w:rPr>
          <w:rFonts w:ascii="Arial" w:hAnsi="Arial" w:cs="Arial"/>
          <w:noProof/>
          <w:lang w:eastAsia="ko-KR"/>
        </w:rPr>
        <w:t xml:space="preserve"> overview</w:t>
      </w:r>
      <w:bookmarkEnd w:id="65"/>
    </w:p>
    <w:p w:rsidR="00C82CD8" w:rsidRDefault="00812328">
      <w:pPr>
        <w:rPr>
          <w:rFonts w:ascii="Arial" w:hAnsi="Arial" w:cs="Arial"/>
          <w:noProof/>
          <w:sz w:val="20"/>
          <w:szCs w:val="20"/>
          <w:lang w:eastAsia="ko-KR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  <w:lang w:eastAsia="ko-KR"/>
        </w:rPr>
        <w:instrText xml:space="preserve"> MERGEFIELD  tracker.description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  <w:lang w:eastAsia="ko-KR"/>
        </w:rPr>
        <w:t>패키지</w:t>
      </w:r>
      <w:r>
        <w:rPr>
          <w:rFonts w:ascii="Arial" w:hAnsi="Arial" w:cs="Arial"/>
          <w:noProof/>
          <w:sz w:val="20"/>
          <w:szCs w:val="20"/>
          <w:lang w:eastAsia="ko-KR"/>
        </w:rPr>
        <w:t xml:space="preserve"> </w:t>
      </w:r>
      <w:r>
        <w:rPr>
          <w:rFonts w:ascii="Arial" w:hAnsi="Arial" w:cs="Arial"/>
          <w:noProof/>
          <w:sz w:val="20"/>
          <w:szCs w:val="20"/>
          <w:lang w:eastAsia="ko-KR"/>
        </w:rPr>
        <w:t>소프트웨어</w:t>
      </w:r>
      <w:r>
        <w:rPr>
          <w:rFonts w:ascii="Arial" w:hAnsi="Arial" w:cs="Arial"/>
          <w:noProof/>
          <w:sz w:val="20"/>
          <w:szCs w:val="20"/>
          <w:lang w:eastAsia="ko-KR"/>
        </w:rPr>
        <w:t xml:space="preserve"> </w:t>
      </w:r>
      <w:r>
        <w:rPr>
          <w:rFonts w:ascii="Arial" w:hAnsi="Arial" w:cs="Arial"/>
          <w:noProof/>
          <w:sz w:val="20"/>
          <w:szCs w:val="20"/>
          <w:lang w:eastAsia="ko-KR"/>
        </w:rPr>
        <w:t>설계</w:t>
      </w:r>
      <w:r>
        <w:fldChar w:fldCharType="end"/>
      </w:r>
    </w:p>
    <w:p w:rsidR="00523F28" w:rsidRPr="00F37E1A" w:rsidRDefault="00523F28">
      <w:pPr>
        <w:rPr>
          <w:rFonts w:ascii="Arial" w:hAnsi="Arial" w:cs="Arial"/>
          <w:noProof/>
          <w:lang w:eastAsia="ko-KR"/>
        </w:rPr>
      </w:pPr>
    </w:p>
    <w:p w:rsidR="00C82CD8" w:rsidRDefault="00812328">
      <w:pPr>
        <w:pStyle w:val="2"/>
        <w:rPr>
          <w:rFonts w:ascii="Arial" w:hAnsi="Arial" w:cs="Arial"/>
          <w:noProof/>
          <w:lang w:eastAsia="ko-KR"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  <w:lang w:eastAsia="ko-KR"/>
        </w:rPr>
        <w:instrText xml:space="preserve"> MERGEFIELD  tracker.name  \* MERGEFORMAT </w:instrText>
      </w:r>
      <w:r>
        <w:rPr>
          <w:rFonts w:ascii="Arial" w:hAnsi="Arial" w:cs="Arial"/>
          <w:noProof/>
        </w:rPr>
        <w:fldChar w:fldCharType="separate"/>
      </w:r>
      <w:bookmarkStart w:id="66" w:name="_Toc27735417"/>
      <w:r>
        <w:rPr>
          <w:rFonts w:ascii="Arial" w:hAnsi="Arial" w:cs="Arial"/>
          <w:noProof/>
          <w:lang w:eastAsia="ko-KR"/>
        </w:rPr>
        <w:t>패키지</w:t>
      </w:r>
      <w:r>
        <w:rPr>
          <w:rFonts w:ascii="Arial" w:hAnsi="Arial" w:cs="Arial"/>
          <w:noProof/>
          <w:lang w:eastAsia="ko-KR"/>
        </w:rPr>
        <w:t xml:space="preserve"> SW </w:t>
      </w:r>
      <w:r>
        <w:rPr>
          <w:rFonts w:ascii="Arial" w:hAnsi="Arial" w:cs="Arial"/>
          <w:noProof/>
          <w:lang w:eastAsia="ko-KR"/>
        </w:rPr>
        <w:t>설계</w:t>
      </w:r>
      <w:bookmarkEnd w:id="66"/>
      <w:r>
        <w:fldChar w:fldCharType="end"/>
      </w:r>
    </w:p>
    <w:p w:rsidR="00523F28" w:rsidRPr="00F37E1A" w:rsidRDefault="00523F28">
      <w:pPr>
        <w:rPr>
          <w:rFonts w:ascii="Arial" w:hAnsi="Arial" w:cs="Arial"/>
          <w:noProof/>
          <w:lang w:eastAsia="ko-KR"/>
        </w:rPr>
      </w:pPr>
    </w:p>
    <w:bookmarkStart w:id="67" w:name="[ISSUE:5188506]"/>
    <w:bookmarkEnd w:id="67"/>
    <w:p w:rsidR="00C82CD8" w:rsidRDefault="00812328">
      <w:pPr>
        <w:pStyle w:val="5"/>
        <w:numPr>
          <w:ilvl w:val="0"/>
          <w:numId w:val="0"/>
        </w:numPr>
        <w:rPr>
          <w:lang w:eastAsia="ko-KR"/>
        </w:rPr>
      </w:pPr>
      <w:r>
        <w:rPr>
          <w:noProof/>
        </w:rPr>
        <w:fldChar w:fldCharType="begin"/>
      </w:r>
      <w:r>
        <w:rPr>
          <w:noProof/>
          <w:lang w:eastAsia="ko-KR"/>
        </w:rPr>
        <w:instrText xml:space="preserve"> MERGEFIELD  item.chapter.0  \* MERGEFORMAT </w:instrText>
      </w:r>
      <w:r>
        <w:rPr>
          <w:noProof/>
        </w:rPr>
        <w:fldChar w:fldCharType="separate"/>
      </w:r>
      <w:bookmarkStart w:id="68" w:name="_Toc27735418"/>
      <w:r>
        <w:rPr>
          <w:noProof/>
          <w:lang w:eastAsia="ko-KR"/>
        </w:rPr>
        <w:t>4.1.2</w:t>
      </w:r>
      <w:r>
        <w:fldChar w:fldCharType="end"/>
      </w:r>
      <w:r>
        <w:rPr>
          <w:noProof/>
          <w:lang w:eastAsia="ko-KR"/>
        </w:rPr>
        <w:t xml:space="preserve"> </w:t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MERGEFIELD  item.name.0  \* MERGEFORMAT </w:instrText>
      </w:r>
      <w:r>
        <w:rPr>
          <w:noProof/>
        </w:rPr>
        <w:fldChar w:fldCharType="separate"/>
      </w:r>
      <w:r>
        <w:rPr>
          <w:noProof/>
          <w:lang w:eastAsia="ko-KR"/>
        </w:rPr>
        <w:t xml:space="preserve">XML </w:t>
      </w:r>
      <w:r>
        <w:rPr>
          <w:noProof/>
          <w:lang w:eastAsia="ko-KR"/>
        </w:rPr>
        <w:t>파일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구조</w:t>
      </w:r>
      <w:bookmarkEnd w:id="68"/>
      <w:r>
        <w:fldChar w:fldCharType="end"/>
      </w:r>
    </w:p>
    <w:p w:rsidR="00C82CD8" w:rsidRDefault="00812328">
      <w:pPr>
        <w:rPr>
          <w:rFonts w:ascii="Arial" w:hAnsi="Arial" w:cs="Arial"/>
          <w:b/>
          <w:sz w:val="20"/>
          <w:szCs w:val="20"/>
          <w:lang w:eastAsia="ko-KR"/>
        </w:rPr>
      </w:pPr>
      <w:r>
        <w:rPr>
          <w:rFonts w:ascii="Arial" w:hAnsi="Arial" w:cs="Arial"/>
          <w:b/>
          <w:color w:val="FF0000"/>
          <w:sz w:val="20"/>
          <w:szCs w:val="20"/>
        </w:rPr>
        <w:fldChar w:fldCharType="begin"/>
      </w:r>
      <w:r>
        <w:rPr>
          <w:rFonts w:ascii="Arial" w:hAnsi="Arial" w:cs="Arial"/>
          <w:b/>
          <w:color w:val="FF0000"/>
          <w:sz w:val="20"/>
          <w:szCs w:val="20"/>
          <w:lang w:eastAsia="ko-KR"/>
        </w:rPr>
        <w:instrText xml:space="preserve"> MERGEFIELD  item.changeNotif.0  \* MERGEFORMAT </w:instrText>
      </w:r>
      <w:r>
        <w:rPr>
          <w:rFonts w:ascii="Arial" w:hAnsi="Arial" w:cs="Arial"/>
          <w:b/>
          <w:color w:val="FF0000"/>
          <w:sz w:val="20"/>
          <w:szCs w:val="20"/>
        </w:rPr>
        <w:fldChar w:fldCharType="end"/>
      </w:r>
    </w:p>
    <w:tbl>
      <w:tblPr>
        <w:tblStyle w:val="a3"/>
        <w:tblW w:w="2533" w:type="pct"/>
        <w:tblLook w:val="04A0" w:firstRow="1" w:lastRow="0" w:firstColumn="1" w:lastColumn="0" w:noHBand="0" w:noVBand="1"/>
      </w:tblPr>
      <w:tblGrid>
        <w:gridCol w:w="2547"/>
        <w:gridCol w:w="2044"/>
      </w:tblGrid>
      <w:tr w:rsidR="00C828C2" w:rsidRPr="00F37E1A" w:rsidTr="0014149C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828C2" w:rsidRPr="00F37E1A" w:rsidRDefault="00C828C2" w:rsidP="004A38EC">
            <w:pPr>
              <w:rPr>
                <w:rFonts w:ascii="Arial" w:hAnsi="Arial" w:cs="Arial"/>
                <w:b/>
                <w:noProof/>
                <w:sz w:val="17"/>
                <w:szCs w:val="17"/>
              </w:rPr>
            </w:pPr>
            <w:r w:rsidRPr="00F37E1A">
              <w:rPr>
                <w:rFonts w:ascii="Arial" w:hAnsi="Arial" w:cs="Arial"/>
                <w:b/>
                <w:noProof/>
                <w:sz w:val="17"/>
                <w:szCs w:val="17"/>
              </w:rPr>
              <w:t>CodeBeamer reference:</w:t>
            </w:r>
          </w:p>
        </w:tc>
        <w:tc>
          <w:tcPr>
            <w:tcW w:w="2044" w:type="dxa"/>
          </w:tcPr>
          <w:p w:rsidR="00C82CD8" w:rsidRDefault="0081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7"/>
                <w:szCs w:val="17"/>
              </w:rPr>
            </w:pPr>
            <w:r>
              <w:rPr>
                <w:rFonts w:ascii="Arial" w:hAnsi="Arial" w:cs="Arial"/>
                <w:noProof/>
                <w:sz w:val="17"/>
                <w:szCs w:val="17"/>
              </w:rPr>
              <w:fldChar w:fldCharType="begin"/>
            </w:r>
            <w:r>
              <w:rPr>
                <w:rFonts w:ascii="Arial" w:hAnsi="Arial" w:cs="Arial"/>
                <w:noProof/>
                <w:sz w:val="17"/>
                <w:szCs w:val="17"/>
              </w:rPr>
              <w:instrText xml:space="preserve"> MERGEFIELD  item.urlKeyId.0  \* MERGEFORMAT </w:instrText>
            </w:r>
            <w:r>
              <w:rPr>
                <w:rFonts w:ascii="Arial" w:hAnsi="Arial" w:cs="Arial"/>
                <w:noProof/>
                <w:sz w:val="17"/>
                <w:szCs w:val="17"/>
              </w:rPr>
              <w:fldChar w:fldCharType="separate"/>
            </w:r>
            <w:hyperlink w:anchor="[ISSUE:5188506]" w:history="1">
              <w:r>
                <w:rPr>
                  <w:rStyle w:val="a7"/>
                </w:rPr>
                <w:t>PDESIGN-5188506</w:t>
              </w:r>
            </w:hyperlink>
            <w:r>
              <w:rPr>
                <w:rFonts w:ascii="Arial" w:hAnsi="Arial" w:cs="Arial"/>
                <w:noProof/>
                <w:sz w:val="17"/>
                <w:szCs w:val="17"/>
              </w:rPr>
              <w:fldChar w:fldCharType="end"/>
            </w:r>
          </w:p>
          <w:p w:rsidR="00C828C2" w:rsidRPr="00F37E1A" w:rsidRDefault="00C828C2" w:rsidP="004A3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7"/>
                <w:szCs w:val="17"/>
              </w:rPr>
            </w:pPr>
          </w:p>
        </w:tc>
      </w:tr>
      <w:tr w:rsidR="00C828C2" w:rsidRPr="00F37E1A" w:rsidTr="0014149C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828C2" w:rsidRPr="00F37E1A" w:rsidRDefault="00C828C2" w:rsidP="004A38EC">
            <w:pPr>
              <w:rPr>
                <w:rFonts w:ascii="Arial" w:hAnsi="Arial" w:cs="Arial"/>
                <w:b/>
                <w:noProof/>
                <w:sz w:val="17"/>
                <w:szCs w:val="17"/>
              </w:rPr>
            </w:pPr>
            <w:r w:rsidRPr="00F37E1A">
              <w:rPr>
                <w:rFonts w:ascii="Arial" w:hAnsi="Arial" w:cs="Arial"/>
                <w:b/>
                <w:noProof/>
                <w:sz w:val="17"/>
                <w:szCs w:val="17"/>
              </w:rPr>
              <w:t>Revision:</w:t>
            </w:r>
          </w:p>
        </w:tc>
        <w:tc>
          <w:tcPr>
            <w:tcW w:w="2044" w:type="dxa"/>
          </w:tcPr>
          <w:p w:rsidR="00C82CD8" w:rsidRDefault="0081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7"/>
                <w:szCs w:val="17"/>
              </w:rPr>
            </w:pPr>
            <w:r>
              <w:rPr>
                <w:rFonts w:ascii="Arial" w:hAnsi="Arial" w:cs="Arial"/>
                <w:noProof/>
                <w:sz w:val="17"/>
                <w:szCs w:val="17"/>
              </w:rPr>
              <w:fldChar w:fldCharType="begin"/>
            </w:r>
            <w:r>
              <w:rPr>
                <w:rFonts w:ascii="Arial" w:hAnsi="Arial" w:cs="Arial"/>
                <w:noProof/>
                <w:sz w:val="17"/>
                <w:szCs w:val="17"/>
              </w:rPr>
              <w:instrText xml:space="preserve"> MERGEFIELD  item.version.0  \* MERGEFORMAT </w:instrText>
            </w:r>
            <w:r>
              <w:rPr>
                <w:rFonts w:ascii="Arial" w:hAnsi="Arial" w:cs="Arial"/>
                <w:noProof/>
                <w:sz w:val="17"/>
                <w:szCs w:val="17"/>
              </w:rPr>
              <w:fldChar w:fldCharType="separate"/>
            </w:r>
            <w:r>
              <w:rPr>
                <w:rFonts w:ascii="Arial" w:hAnsi="Arial" w:cs="Arial"/>
                <w:noProof/>
                <w:sz w:val="17"/>
                <w:szCs w:val="17"/>
              </w:rPr>
              <w:t>48</w:t>
            </w:r>
            <w:r>
              <w:fldChar w:fldCharType="end"/>
            </w:r>
          </w:p>
        </w:tc>
      </w:tr>
      <w:tr w:rsidR="00C828C2" w:rsidRPr="00F37E1A" w:rsidTr="0014149C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828C2" w:rsidRPr="00F37E1A" w:rsidRDefault="00C828C2" w:rsidP="004A38EC">
            <w:pPr>
              <w:rPr>
                <w:rFonts w:ascii="Arial" w:hAnsi="Arial" w:cs="Arial"/>
                <w:b/>
                <w:noProof/>
                <w:sz w:val="17"/>
                <w:szCs w:val="17"/>
              </w:rPr>
            </w:pPr>
            <w:r>
              <w:rPr>
                <w:rFonts w:ascii="Arial" w:hAnsi="Arial" w:cs="Arial"/>
                <w:b/>
                <w:noProof/>
                <w:sz w:val="17"/>
                <w:szCs w:val="17"/>
              </w:rPr>
              <w:t>Priority</w:t>
            </w:r>
            <w:r w:rsidRPr="00F37E1A">
              <w:rPr>
                <w:rFonts w:ascii="Arial" w:hAnsi="Arial" w:cs="Arial"/>
                <w:b/>
                <w:noProof/>
                <w:sz w:val="17"/>
                <w:szCs w:val="17"/>
              </w:rPr>
              <w:t>:</w:t>
            </w:r>
          </w:p>
        </w:tc>
        <w:tc>
          <w:tcPr>
            <w:tcW w:w="2044" w:type="dxa"/>
          </w:tcPr>
          <w:p w:rsidR="00C82CD8" w:rsidRDefault="0081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7"/>
                <w:szCs w:val="17"/>
              </w:rPr>
            </w:pPr>
            <w:r>
              <w:rPr>
                <w:rFonts w:ascii="Arial" w:hAnsi="Arial" w:cs="Arial"/>
                <w:noProof/>
                <w:sz w:val="17"/>
                <w:szCs w:val="17"/>
              </w:rPr>
              <w:fldChar w:fldCharType="begin"/>
            </w:r>
            <w:r>
              <w:rPr>
                <w:rFonts w:ascii="Arial" w:hAnsi="Arial" w:cs="Arial"/>
                <w:noProof/>
                <w:sz w:val="17"/>
                <w:szCs w:val="17"/>
              </w:rPr>
              <w:instrText xml:space="preserve"> MERGEFIELD  item.priority.name.0  \* MERGEFORMAT </w:instrText>
            </w:r>
            <w:r>
              <w:rPr>
                <w:rFonts w:ascii="Arial" w:hAnsi="Arial" w:cs="Arial"/>
                <w:noProof/>
                <w:sz w:val="17"/>
                <w:szCs w:val="17"/>
              </w:rPr>
              <w:fldChar w:fldCharType="separate"/>
            </w:r>
            <w:r>
              <w:rPr>
                <w:rFonts w:ascii="Arial" w:hAnsi="Arial" w:cs="Arial"/>
                <w:noProof/>
                <w:sz w:val="17"/>
                <w:szCs w:val="17"/>
              </w:rPr>
              <w:t>--</w:t>
            </w:r>
            <w:r>
              <w:fldChar w:fldCharType="end"/>
            </w:r>
          </w:p>
        </w:tc>
      </w:tr>
      <w:tr w:rsidR="00C828C2" w:rsidRPr="00F37E1A" w:rsidTr="0014149C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828C2" w:rsidRPr="00F37E1A" w:rsidRDefault="00C828C2" w:rsidP="004A38EC">
            <w:pPr>
              <w:rPr>
                <w:rFonts w:ascii="Arial" w:hAnsi="Arial" w:cs="Arial"/>
                <w:b/>
                <w:noProof/>
                <w:sz w:val="17"/>
                <w:szCs w:val="17"/>
              </w:rPr>
            </w:pPr>
            <w:r w:rsidRPr="00F37E1A">
              <w:rPr>
                <w:rFonts w:ascii="Arial" w:hAnsi="Arial" w:cs="Arial"/>
                <w:b/>
                <w:noProof/>
                <w:sz w:val="17"/>
                <w:szCs w:val="17"/>
              </w:rPr>
              <w:t>Severity:</w:t>
            </w:r>
          </w:p>
        </w:tc>
        <w:tc>
          <w:tcPr>
            <w:tcW w:w="2044" w:type="dxa"/>
          </w:tcPr>
          <w:p w:rsidR="00C82CD8" w:rsidRDefault="0081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7"/>
                <w:szCs w:val="17"/>
              </w:rPr>
            </w:pPr>
            <w:r>
              <w:rPr>
                <w:rFonts w:ascii="Arial" w:hAnsi="Arial" w:cs="Arial"/>
                <w:noProof/>
                <w:sz w:val="17"/>
                <w:szCs w:val="17"/>
              </w:rPr>
              <w:fldChar w:fldCharType="begin"/>
            </w:r>
            <w:r>
              <w:rPr>
                <w:rFonts w:ascii="Arial" w:hAnsi="Arial" w:cs="Arial"/>
                <w:noProof/>
                <w:sz w:val="17"/>
                <w:szCs w:val="17"/>
              </w:rPr>
              <w:instrText xml:space="preserve"> MERGEFIELD  item.severity.0  \* MERGEFORMAT </w:instrText>
            </w:r>
            <w:r>
              <w:rPr>
                <w:rFonts w:ascii="Arial" w:hAnsi="Arial" w:cs="Arial"/>
                <w:noProof/>
                <w:sz w:val="17"/>
                <w:szCs w:val="17"/>
              </w:rPr>
              <w:fldChar w:fldCharType="separate"/>
            </w:r>
            <w:r>
              <w:rPr>
                <w:rFonts w:ascii="Arial" w:hAnsi="Arial" w:cs="Arial"/>
                <w:noProof/>
                <w:sz w:val="17"/>
                <w:szCs w:val="17"/>
              </w:rPr>
              <w:t>--</w:t>
            </w:r>
            <w:r>
              <w:fldChar w:fldCharType="end"/>
            </w:r>
          </w:p>
        </w:tc>
      </w:tr>
      <w:tr w:rsidR="00C828C2" w:rsidRPr="00F37E1A" w:rsidTr="0014149C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828C2" w:rsidRPr="00F37E1A" w:rsidRDefault="00C828C2" w:rsidP="004A38EC">
            <w:pPr>
              <w:rPr>
                <w:rFonts w:ascii="Arial" w:hAnsi="Arial" w:cs="Arial"/>
                <w:b/>
                <w:noProof/>
                <w:sz w:val="17"/>
                <w:szCs w:val="17"/>
              </w:rPr>
            </w:pPr>
            <w:r w:rsidRPr="00F37E1A">
              <w:rPr>
                <w:rFonts w:ascii="Arial" w:hAnsi="Arial" w:cs="Arial"/>
                <w:b/>
                <w:noProof/>
                <w:sz w:val="17"/>
                <w:szCs w:val="17"/>
              </w:rPr>
              <w:t>Status:</w:t>
            </w:r>
          </w:p>
        </w:tc>
        <w:tc>
          <w:tcPr>
            <w:tcW w:w="2044" w:type="dxa"/>
          </w:tcPr>
          <w:p w:rsidR="00C82CD8" w:rsidRDefault="0081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7"/>
                <w:szCs w:val="17"/>
              </w:rPr>
            </w:pPr>
            <w:r>
              <w:rPr>
                <w:rFonts w:ascii="Arial" w:hAnsi="Arial" w:cs="Arial"/>
                <w:noProof/>
                <w:sz w:val="17"/>
                <w:szCs w:val="17"/>
              </w:rPr>
              <w:fldChar w:fldCharType="begin"/>
            </w:r>
            <w:r>
              <w:rPr>
                <w:rFonts w:ascii="Arial" w:hAnsi="Arial" w:cs="Arial"/>
                <w:noProof/>
                <w:sz w:val="17"/>
                <w:szCs w:val="17"/>
              </w:rPr>
              <w:instrText xml:space="preserve"> MERGEFIELD  item.status.name.0  \* MERGEFORMAT </w:instrText>
            </w:r>
            <w:r>
              <w:rPr>
                <w:rFonts w:ascii="Arial" w:hAnsi="Arial" w:cs="Arial"/>
                <w:noProof/>
                <w:sz w:val="17"/>
                <w:szCs w:val="17"/>
              </w:rPr>
              <w:fldChar w:fldCharType="separate"/>
            </w:r>
            <w:r>
              <w:rPr>
                <w:rFonts w:ascii="Arial" w:hAnsi="Arial" w:cs="Arial"/>
                <w:noProof/>
                <w:sz w:val="17"/>
                <w:szCs w:val="17"/>
              </w:rPr>
              <w:t>오픈</w:t>
            </w:r>
            <w:r>
              <w:fldChar w:fldCharType="end"/>
            </w:r>
          </w:p>
        </w:tc>
      </w:tr>
    </w:tbl>
    <w:p w:rsidR="00E4230C" w:rsidRDefault="00E4230C" w:rsidP="00C828C2">
      <w:pPr>
        <w:rPr>
          <w:rFonts w:ascii="Arial" w:hAnsi="Arial" w:cs="Arial"/>
          <w:sz w:val="20"/>
          <w:szCs w:val="20"/>
        </w:rPr>
      </w:pPr>
    </w:p>
    <w:p w:rsidR="00C82CD8" w:rsidRDefault="0081232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Upstream ref</w:t>
      </w:r>
      <w:r>
        <w:rPr>
          <w:rFonts w:ascii="Arial" w:hAnsi="Arial" w:cs="Arial"/>
          <w:sz w:val="20"/>
          <w:szCs w:val="20"/>
        </w:rPr>
        <w:t>erences (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item.upstreamCount.0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t>0</w:t>
      </w:r>
      <w:r>
        <w:fldChar w:fldCharType="end"/>
      </w:r>
      <w:r>
        <w:rPr>
          <w:rFonts w:ascii="Arial" w:hAnsi="Arial" w:cs="Arial"/>
          <w:sz w:val="20"/>
          <w:szCs w:val="20"/>
        </w:rPr>
        <w:t>):</w:t>
      </w:r>
    </w:p>
    <w:p w:rsidR="00C828C2" w:rsidRDefault="00C828C2" w:rsidP="00C828C2">
      <w:pPr>
        <w:rPr>
          <w:rFonts w:ascii="Arial" w:hAnsi="Arial" w:cs="Arial"/>
          <w:sz w:val="17"/>
          <w:szCs w:val="17"/>
        </w:rPr>
      </w:pPr>
    </w:p>
    <w:p w:rsidR="00C82CD8" w:rsidRDefault="0081232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Downstream references (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item.downstreamCount.0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t>0</w:t>
      </w:r>
      <w:r>
        <w:fldChar w:fldCharType="end"/>
      </w:r>
      <w:r>
        <w:rPr>
          <w:rFonts w:ascii="Arial" w:hAnsi="Arial" w:cs="Arial"/>
          <w:sz w:val="20"/>
          <w:szCs w:val="20"/>
        </w:rPr>
        <w:t>):</w:t>
      </w:r>
    </w:p>
    <w:p w:rsidR="00C828C2" w:rsidRDefault="00C828C2" w:rsidP="008B6564">
      <w:pPr>
        <w:rPr>
          <w:rFonts w:ascii="Arial" w:hAnsi="Arial" w:cs="Arial"/>
          <w:sz w:val="20"/>
          <w:szCs w:val="20"/>
        </w:rPr>
      </w:pPr>
    </w:p>
    <w:p w:rsidR="00C82CD8" w:rsidRDefault="0081232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Associations (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item.assocCount.0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t>0</w:t>
      </w:r>
      <w:r>
        <w:fldChar w:fldCharType="end"/>
      </w:r>
      <w:r>
        <w:rPr>
          <w:rFonts w:ascii="Arial" w:hAnsi="Arial" w:cs="Arial"/>
          <w:sz w:val="20"/>
          <w:szCs w:val="20"/>
        </w:rPr>
        <w:t>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2551"/>
        <w:gridCol w:w="3397"/>
      </w:tblGrid>
      <w:tr w:rsidR="00DE02B1" w:rsidTr="00141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DE02B1" w:rsidRPr="00DE02B1" w:rsidRDefault="00DE02B1" w:rsidP="008B6564">
            <w:pPr>
              <w:rPr>
                <w:rFonts w:ascii="Arial" w:hAnsi="Arial" w:cs="Arial"/>
                <w:b/>
                <w:sz w:val="17"/>
                <w:szCs w:val="17"/>
              </w:rPr>
            </w:pPr>
            <w:r w:rsidRPr="00DE02B1">
              <w:rPr>
                <w:rFonts w:ascii="Arial" w:hAnsi="Arial" w:cs="Arial"/>
                <w:b/>
                <w:sz w:val="17"/>
                <w:szCs w:val="17"/>
              </w:rPr>
              <w:t>From</w:t>
            </w:r>
          </w:p>
        </w:tc>
        <w:tc>
          <w:tcPr>
            <w:tcW w:w="2551" w:type="dxa"/>
            <w:shd w:val="clear" w:color="auto" w:fill="FFFFFF" w:themeFill="background1"/>
          </w:tcPr>
          <w:p w:rsidR="00DE02B1" w:rsidRPr="00DE02B1" w:rsidRDefault="00DE02B1" w:rsidP="008B6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7"/>
                <w:szCs w:val="17"/>
              </w:rPr>
            </w:pPr>
            <w:r w:rsidRPr="00DE02B1">
              <w:rPr>
                <w:rFonts w:ascii="Arial" w:hAnsi="Arial" w:cs="Arial"/>
                <w:b/>
                <w:sz w:val="17"/>
                <w:szCs w:val="17"/>
              </w:rPr>
              <w:t>Association Type</w:t>
            </w:r>
          </w:p>
        </w:tc>
        <w:tc>
          <w:tcPr>
            <w:tcW w:w="3397" w:type="dxa"/>
            <w:shd w:val="clear" w:color="auto" w:fill="FFFFFF" w:themeFill="background1"/>
          </w:tcPr>
          <w:p w:rsidR="00DE02B1" w:rsidRPr="00DE02B1" w:rsidRDefault="00DE02B1" w:rsidP="008B6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7"/>
                <w:szCs w:val="17"/>
              </w:rPr>
            </w:pPr>
            <w:r w:rsidRPr="00DE02B1">
              <w:rPr>
                <w:rFonts w:ascii="Arial" w:hAnsi="Arial" w:cs="Arial"/>
                <w:b/>
                <w:sz w:val="17"/>
                <w:szCs w:val="17"/>
              </w:rPr>
              <w:t>To</w:t>
            </w:r>
          </w:p>
        </w:tc>
      </w:tr>
    </w:tbl>
    <w:p w:rsidR="00DE02B1" w:rsidRPr="00DE02B1" w:rsidRDefault="00DE02B1" w:rsidP="008B6564">
      <w:pPr>
        <w:rPr>
          <w:rFonts w:ascii="Arial" w:hAnsi="Arial" w:cs="Arial"/>
          <w:sz w:val="20"/>
          <w:szCs w:val="20"/>
        </w:rPr>
      </w:pPr>
    </w:p>
    <w:p w:rsidR="001771B4" w:rsidRDefault="001771B4" w:rsidP="0053075F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Description:</w:t>
      </w:r>
    </w:p>
    <w:p w:rsidR="00000000" w:rsidRDefault="00812328">
      <w:pPr>
        <w:divId w:val="1508015934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item.description.0  \* MERGEFORMAT </w:instrText>
      </w:r>
      <w:r>
        <w:rPr>
          <w:rFonts w:ascii="Arial" w:hAnsi="Arial" w:cs="Arial"/>
          <w:noProof/>
          <w:sz w:val="20"/>
          <w:szCs w:val="20"/>
        </w:rPr>
        <w:fldChar w:fldCharType="end"/>
      </w:r>
      <w:r>
        <w:rPr>
          <w:rFonts w:ascii="Arial" w:hAnsi="Arial" w:cs="Arial"/>
          <w:b/>
          <w:bCs/>
        </w:rPr>
        <w:t>Table of Contents</w:t>
      </w:r>
    </w:p>
    <w:p w:rsidR="00000000" w:rsidRDefault="00812328">
      <w:pPr>
        <w:numPr>
          <w:ilvl w:val="0"/>
          <w:numId w:val="2"/>
        </w:numPr>
        <w:spacing w:before="75" w:after="100" w:afterAutospacing="1" w:line="240" w:lineRule="auto"/>
        <w:ind w:left="225"/>
        <w:divId w:val="1508015934"/>
        <w:rPr>
          <w:rFonts w:ascii="Arial" w:hAnsi="Arial" w:cs="Arial"/>
          <w:b/>
          <w:bCs/>
          <w:color w:val="FFFFFF"/>
          <w:sz w:val="20"/>
          <w:szCs w:val="20"/>
          <w:lang w:eastAsia="ko-KR"/>
        </w:rPr>
      </w:pPr>
      <w:hyperlink w:anchor="section-XML_EC_9D_98+_ED_8C_8C_EC_9D_BC" w:history="1">
        <w:r>
          <w:rPr>
            <w:rFonts w:ascii="Arial" w:hAnsi="Arial" w:cs="Arial"/>
            <w:b/>
            <w:bCs/>
            <w:color w:val="0093B8"/>
            <w:sz w:val="20"/>
            <w:szCs w:val="20"/>
            <w:lang w:eastAsia="ko-KR"/>
          </w:rPr>
          <w:t>XML</w:t>
        </w:r>
        <w:r>
          <w:rPr>
            <w:rFonts w:ascii="Arial" w:hAnsi="Arial" w:cs="Arial"/>
            <w:b/>
            <w:bCs/>
            <w:color w:val="0093B8"/>
            <w:sz w:val="20"/>
            <w:szCs w:val="20"/>
            <w:lang w:eastAsia="ko-KR"/>
          </w:rPr>
          <w:t>의</w:t>
        </w:r>
        <w:r>
          <w:rPr>
            <w:rFonts w:ascii="Arial" w:hAnsi="Arial" w:cs="Arial"/>
            <w:b/>
            <w:bCs/>
            <w:color w:val="0093B8"/>
            <w:sz w:val="20"/>
            <w:szCs w:val="20"/>
            <w:lang w:eastAsia="ko-KR"/>
          </w:rPr>
          <w:t xml:space="preserve"> </w:t>
        </w:r>
        <w:r>
          <w:rPr>
            <w:rFonts w:ascii="Arial" w:hAnsi="Arial" w:cs="Arial"/>
            <w:b/>
            <w:bCs/>
            <w:color w:val="0093B8"/>
            <w:sz w:val="20"/>
            <w:szCs w:val="20"/>
            <w:lang w:eastAsia="ko-KR"/>
          </w:rPr>
          <w:t>파일의</w:t>
        </w:r>
        <w:r>
          <w:rPr>
            <w:rFonts w:ascii="Arial" w:hAnsi="Arial" w:cs="Arial"/>
            <w:b/>
            <w:bCs/>
            <w:color w:val="0093B8"/>
            <w:sz w:val="20"/>
            <w:szCs w:val="20"/>
            <w:lang w:eastAsia="ko-KR"/>
          </w:rPr>
          <w:t xml:space="preserve"> </w:t>
        </w:r>
        <w:r>
          <w:rPr>
            <w:rFonts w:ascii="Arial" w:hAnsi="Arial" w:cs="Arial"/>
            <w:b/>
            <w:bCs/>
            <w:color w:val="0093B8"/>
            <w:sz w:val="20"/>
            <w:szCs w:val="20"/>
            <w:lang w:eastAsia="ko-KR"/>
          </w:rPr>
          <w:t>대략적인</w:t>
        </w:r>
        <w:r>
          <w:rPr>
            <w:rFonts w:ascii="Arial" w:hAnsi="Arial" w:cs="Arial"/>
            <w:b/>
            <w:bCs/>
            <w:color w:val="0093B8"/>
            <w:sz w:val="20"/>
            <w:szCs w:val="20"/>
            <w:lang w:eastAsia="ko-KR"/>
          </w:rPr>
          <w:t xml:space="preserve"> </w:t>
        </w:r>
        <w:r>
          <w:rPr>
            <w:rFonts w:ascii="Arial" w:hAnsi="Arial" w:cs="Arial"/>
            <w:b/>
            <w:bCs/>
            <w:color w:val="0093B8"/>
            <w:sz w:val="20"/>
            <w:szCs w:val="20"/>
            <w:lang w:eastAsia="ko-KR"/>
          </w:rPr>
          <w:t>구조</w:t>
        </w:r>
      </w:hyperlink>
      <w:r>
        <w:rPr>
          <w:rFonts w:ascii="Arial" w:hAnsi="Arial" w:cs="Arial"/>
          <w:b/>
          <w:bCs/>
          <w:color w:val="FFFFFF"/>
          <w:sz w:val="20"/>
          <w:szCs w:val="20"/>
          <w:lang w:eastAsia="ko-KR"/>
        </w:rPr>
        <w:t xml:space="preserve"> </w:t>
      </w:r>
    </w:p>
    <w:p w:rsidR="00000000" w:rsidRDefault="00812328">
      <w:pPr>
        <w:numPr>
          <w:ilvl w:val="0"/>
          <w:numId w:val="2"/>
        </w:numPr>
        <w:spacing w:before="75" w:after="100" w:afterAutospacing="1" w:line="240" w:lineRule="auto"/>
        <w:ind w:left="225"/>
        <w:divId w:val="1508015934"/>
        <w:rPr>
          <w:rFonts w:ascii="Arial" w:hAnsi="Arial" w:cs="Arial"/>
          <w:b/>
          <w:bCs/>
          <w:color w:val="FFFFFF"/>
          <w:sz w:val="20"/>
          <w:szCs w:val="20"/>
        </w:rPr>
      </w:pPr>
      <w:hyperlink w:anchor="section-_EC_BB_A8_ED_94_BC_EA_B7_B8_EB_" w:history="1">
        <w:r>
          <w:rPr>
            <w:rFonts w:ascii="Arial" w:hAnsi="Arial" w:cs="Arial"/>
            <w:b/>
            <w:bCs/>
            <w:color w:val="0093B8"/>
            <w:sz w:val="20"/>
            <w:szCs w:val="20"/>
          </w:rPr>
          <w:t>컨피그레인</w:t>
        </w:r>
        <w:r>
          <w:rPr>
            <w:rFonts w:ascii="Arial" w:hAnsi="Arial" w:cs="Arial"/>
            <w:b/>
            <w:bCs/>
            <w:color w:val="0093B8"/>
            <w:sz w:val="20"/>
            <w:szCs w:val="20"/>
          </w:rPr>
          <w:t xml:space="preserve"> </w:t>
        </w:r>
        <w:r>
          <w:rPr>
            <w:rFonts w:ascii="Arial" w:hAnsi="Arial" w:cs="Arial"/>
            <w:b/>
            <w:bCs/>
            <w:color w:val="0093B8"/>
            <w:sz w:val="20"/>
            <w:szCs w:val="20"/>
          </w:rPr>
          <w:t>별</w:t>
        </w:r>
        <w:r>
          <w:rPr>
            <w:rFonts w:ascii="Arial" w:hAnsi="Arial" w:cs="Arial"/>
            <w:b/>
            <w:bCs/>
            <w:color w:val="0093B8"/>
            <w:sz w:val="20"/>
            <w:szCs w:val="20"/>
          </w:rPr>
          <w:t xml:space="preserve"> </w:t>
        </w:r>
        <w:r>
          <w:rPr>
            <w:rFonts w:ascii="Arial" w:hAnsi="Arial" w:cs="Arial"/>
            <w:b/>
            <w:bCs/>
            <w:color w:val="0093B8"/>
            <w:sz w:val="20"/>
            <w:szCs w:val="20"/>
          </w:rPr>
          <w:t>구조</w:t>
        </w:r>
      </w:hyperlink>
      <w:r>
        <w:rPr>
          <w:rFonts w:ascii="Arial" w:hAnsi="Arial" w:cs="Arial"/>
          <w:b/>
          <w:bCs/>
          <w:color w:val="FFFFFF"/>
          <w:sz w:val="20"/>
          <w:szCs w:val="20"/>
        </w:rPr>
        <w:t xml:space="preserve"> </w:t>
      </w:r>
    </w:p>
    <w:p w:rsidR="00000000" w:rsidRDefault="00812328">
      <w:pPr>
        <w:numPr>
          <w:ilvl w:val="0"/>
          <w:numId w:val="2"/>
        </w:numPr>
        <w:spacing w:before="75" w:after="100" w:afterAutospacing="1" w:line="240" w:lineRule="auto"/>
        <w:ind w:left="450"/>
        <w:divId w:val="1508015934"/>
        <w:rPr>
          <w:rFonts w:ascii="Arial" w:hAnsi="Arial" w:cs="Arial"/>
          <w:color w:val="FFFFFF"/>
          <w:sz w:val="20"/>
          <w:szCs w:val="20"/>
        </w:rPr>
      </w:pPr>
      <w:hyperlink w:anchor="section-_EC_86_8D_EC_84_B1" w:history="1">
        <w:r>
          <w:rPr>
            <w:rFonts w:ascii="Arial" w:hAnsi="Arial" w:cs="Arial"/>
            <w:color w:val="0093B8"/>
            <w:sz w:val="20"/>
            <w:szCs w:val="20"/>
          </w:rPr>
          <w:t>속성</w:t>
        </w:r>
      </w:hyperlink>
      <w:r>
        <w:rPr>
          <w:rFonts w:ascii="Arial" w:hAnsi="Arial" w:cs="Arial"/>
          <w:color w:val="FFFFFF"/>
          <w:sz w:val="20"/>
          <w:szCs w:val="20"/>
        </w:rPr>
        <w:t xml:space="preserve"> </w:t>
      </w:r>
    </w:p>
    <w:p w:rsidR="00000000" w:rsidRDefault="00812328">
      <w:pPr>
        <w:numPr>
          <w:ilvl w:val="0"/>
          <w:numId w:val="2"/>
        </w:numPr>
        <w:spacing w:before="75" w:after="100" w:afterAutospacing="1" w:line="240" w:lineRule="auto"/>
        <w:ind w:left="450"/>
        <w:divId w:val="1508015934"/>
        <w:rPr>
          <w:rFonts w:ascii="Arial" w:hAnsi="Arial" w:cs="Arial"/>
          <w:color w:val="FFFFFF"/>
          <w:sz w:val="20"/>
          <w:szCs w:val="20"/>
        </w:rPr>
      </w:pPr>
      <w:hyperlink w:anchor="section-_ED_95_98_EC_9C_84_EB_85_B8_EB_" w:history="1">
        <w:r>
          <w:rPr>
            <w:rFonts w:ascii="Arial" w:hAnsi="Arial" w:cs="Arial"/>
            <w:color w:val="0093B8"/>
            <w:sz w:val="20"/>
            <w:szCs w:val="20"/>
          </w:rPr>
          <w:t>하위노드</w:t>
        </w:r>
      </w:hyperlink>
      <w:r>
        <w:rPr>
          <w:rFonts w:ascii="Arial" w:hAnsi="Arial" w:cs="Arial"/>
          <w:color w:val="FFFFFF"/>
          <w:sz w:val="20"/>
          <w:szCs w:val="20"/>
        </w:rPr>
        <w:t xml:space="preserve"> </w:t>
      </w:r>
    </w:p>
    <w:p w:rsidR="00000000" w:rsidRDefault="00812328">
      <w:pPr>
        <w:numPr>
          <w:ilvl w:val="0"/>
          <w:numId w:val="2"/>
        </w:numPr>
        <w:spacing w:before="75" w:after="100" w:afterAutospacing="1" w:line="240" w:lineRule="auto"/>
        <w:ind w:left="225"/>
        <w:divId w:val="1508015934"/>
        <w:rPr>
          <w:rFonts w:ascii="Arial" w:hAnsi="Arial" w:cs="Arial"/>
          <w:b/>
          <w:bCs/>
          <w:color w:val="FFFFFF"/>
          <w:sz w:val="20"/>
          <w:szCs w:val="20"/>
        </w:rPr>
      </w:pPr>
      <w:hyperlink w:anchor="section-_EA_B8_80_EB_A1_9C_EB_B2_8C+_EB" w:history="1">
        <w:r>
          <w:rPr>
            <w:rFonts w:ascii="Arial" w:hAnsi="Arial" w:cs="Arial"/>
            <w:b/>
            <w:bCs/>
            <w:color w:val="0093B8"/>
            <w:sz w:val="20"/>
            <w:szCs w:val="20"/>
          </w:rPr>
          <w:t>글로벌</w:t>
        </w:r>
        <w:r>
          <w:rPr>
            <w:rFonts w:ascii="Arial" w:hAnsi="Arial" w:cs="Arial"/>
            <w:b/>
            <w:bCs/>
            <w:color w:val="0093B8"/>
            <w:sz w:val="20"/>
            <w:szCs w:val="20"/>
          </w:rPr>
          <w:t xml:space="preserve"> </w:t>
        </w:r>
        <w:r>
          <w:rPr>
            <w:rFonts w:ascii="Arial" w:hAnsi="Arial" w:cs="Arial"/>
            <w:b/>
            <w:bCs/>
            <w:color w:val="0093B8"/>
            <w:sz w:val="20"/>
            <w:szCs w:val="20"/>
          </w:rPr>
          <w:t>변수</w:t>
        </w:r>
        <w:r>
          <w:rPr>
            <w:rFonts w:ascii="Arial" w:hAnsi="Arial" w:cs="Arial"/>
            <w:b/>
            <w:bCs/>
            <w:color w:val="0093B8"/>
            <w:sz w:val="20"/>
            <w:szCs w:val="20"/>
          </w:rPr>
          <w:t xml:space="preserve"> </w:t>
        </w:r>
        <w:r>
          <w:rPr>
            <w:rFonts w:ascii="Arial" w:hAnsi="Arial" w:cs="Arial"/>
            <w:b/>
            <w:bCs/>
            <w:color w:val="0093B8"/>
            <w:sz w:val="20"/>
            <w:szCs w:val="20"/>
          </w:rPr>
          <w:t>구조</w:t>
        </w:r>
      </w:hyperlink>
      <w:r>
        <w:rPr>
          <w:rFonts w:ascii="Arial" w:hAnsi="Arial" w:cs="Arial"/>
          <w:b/>
          <w:bCs/>
          <w:color w:val="FFFFFF"/>
          <w:sz w:val="20"/>
          <w:szCs w:val="20"/>
        </w:rPr>
        <w:t xml:space="preserve"> </w:t>
      </w:r>
    </w:p>
    <w:p w:rsidR="00000000" w:rsidRDefault="00812328">
      <w:pPr>
        <w:numPr>
          <w:ilvl w:val="0"/>
          <w:numId w:val="2"/>
        </w:numPr>
        <w:spacing w:before="75" w:after="100" w:afterAutospacing="1" w:line="240" w:lineRule="auto"/>
        <w:ind w:left="225"/>
        <w:divId w:val="1508015934"/>
        <w:rPr>
          <w:rFonts w:ascii="Arial" w:hAnsi="Arial" w:cs="Arial"/>
          <w:b/>
          <w:bCs/>
          <w:color w:val="FFFFFF"/>
          <w:sz w:val="20"/>
          <w:szCs w:val="20"/>
        </w:rPr>
      </w:pPr>
      <w:hyperlink w:anchor="section-POU+_EA_B5_AC_EC_A1_B0" w:history="1">
        <w:r>
          <w:rPr>
            <w:rFonts w:ascii="Arial" w:hAnsi="Arial" w:cs="Arial"/>
            <w:b/>
            <w:bCs/>
            <w:color w:val="0093B8"/>
            <w:sz w:val="20"/>
            <w:szCs w:val="20"/>
          </w:rPr>
          <w:t xml:space="preserve">POU </w:t>
        </w:r>
        <w:r>
          <w:rPr>
            <w:rFonts w:ascii="Arial" w:hAnsi="Arial" w:cs="Arial"/>
            <w:b/>
            <w:bCs/>
            <w:color w:val="0093B8"/>
            <w:sz w:val="20"/>
            <w:szCs w:val="20"/>
          </w:rPr>
          <w:t>구조</w:t>
        </w:r>
      </w:hyperlink>
      <w:r>
        <w:rPr>
          <w:rFonts w:ascii="Arial" w:hAnsi="Arial" w:cs="Arial"/>
          <w:b/>
          <w:bCs/>
          <w:color w:val="FFFFFF"/>
          <w:sz w:val="20"/>
          <w:szCs w:val="20"/>
        </w:rPr>
        <w:t xml:space="preserve"> </w:t>
      </w:r>
    </w:p>
    <w:p w:rsidR="00000000" w:rsidRDefault="00812328">
      <w:pPr>
        <w:numPr>
          <w:ilvl w:val="0"/>
          <w:numId w:val="2"/>
        </w:numPr>
        <w:spacing w:before="75" w:after="100" w:afterAutospacing="1" w:line="240" w:lineRule="auto"/>
        <w:ind w:left="225"/>
        <w:divId w:val="1508015934"/>
        <w:rPr>
          <w:rFonts w:ascii="Arial" w:hAnsi="Arial" w:cs="Arial"/>
          <w:b/>
          <w:bCs/>
          <w:color w:val="FFFFFF"/>
          <w:sz w:val="20"/>
          <w:szCs w:val="20"/>
        </w:rPr>
      </w:pPr>
      <w:hyperlink w:anchor="section-Program" w:history="1">
        <w:r>
          <w:rPr>
            <w:rFonts w:ascii="Arial" w:hAnsi="Arial" w:cs="Arial"/>
            <w:b/>
            <w:bCs/>
            <w:color w:val="0093B8"/>
            <w:sz w:val="20"/>
            <w:szCs w:val="20"/>
          </w:rPr>
          <w:t>Program</w:t>
        </w:r>
      </w:hyperlink>
      <w:r>
        <w:rPr>
          <w:rFonts w:ascii="Arial" w:hAnsi="Arial" w:cs="Arial"/>
          <w:b/>
          <w:bCs/>
          <w:color w:val="FFFFFF"/>
          <w:sz w:val="20"/>
          <w:szCs w:val="20"/>
        </w:rPr>
        <w:t xml:space="preserve"> </w:t>
      </w:r>
    </w:p>
    <w:p w:rsidR="00000000" w:rsidRDefault="00812328">
      <w:pPr>
        <w:numPr>
          <w:ilvl w:val="0"/>
          <w:numId w:val="2"/>
        </w:numPr>
        <w:spacing w:before="75" w:after="100" w:afterAutospacing="1" w:line="240" w:lineRule="auto"/>
        <w:ind w:left="450"/>
        <w:divId w:val="1508015934"/>
        <w:rPr>
          <w:rFonts w:ascii="Arial" w:hAnsi="Arial" w:cs="Arial"/>
          <w:color w:val="FFFFFF"/>
          <w:sz w:val="20"/>
          <w:szCs w:val="20"/>
        </w:rPr>
      </w:pPr>
      <w:hyperlink w:anchor="section-1-_EC_86_8D_EC_84_B1" w:history="1">
        <w:r>
          <w:rPr>
            <w:rFonts w:ascii="Arial" w:hAnsi="Arial" w:cs="Arial"/>
            <w:color w:val="0093B8"/>
            <w:sz w:val="20"/>
            <w:szCs w:val="20"/>
          </w:rPr>
          <w:t>속성</w:t>
        </w:r>
      </w:hyperlink>
      <w:r>
        <w:rPr>
          <w:rFonts w:ascii="Arial" w:hAnsi="Arial" w:cs="Arial"/>
          <w:color w:val="FFFFFF"/>
          <w:sz w:val="20"/>
          <w:szCs w:val="20"/>
        </w:rPr>
        <w:t xml:space="preserve"> </w:t>
      </w:r>
    </w:p>
    <w:p w:rsidR="00000000" w:rsidRDefault="00812328">
      <w:pPr>
        <w:numPr>
          <w:ilvl w:val="0"/>
          <w:numId w:val="2"/>
        </w:numPr>
        <w:spacing w:before="75" w:after="100" w:afterAutospacing="1" w:line="240" w:lineRule="auto"/>
        <w:ind w:left="450"/>
        <w:divId w:val="1508015934"/>
        <w:rPr>
          <w:rFonts w:ascii="Arial" w:hAnsi="Arial" w:cs="Arial"/>
          <w:color w:val="FFFFFF"/>
          <w:sz w:val="20"/>
          <w:szCs w:val="20"/>
        </w:rPr>
      </w:pPr>
      <w:hyperlink w:anchor="section-1-_ED_95_98_EC_9C_84_EB_85_B8_E" w:history="1">
        <w:r>
          <w:rPr>
            <w:rFonts w:ascii="Arial" w:hAnsi="Arial" w:cs="Arial"/>
            <w:color w:val="0093B8"/>
            <w:sz w:val="20"/>
            <w:szCs w:val="20"/>
          </w:rPr>
          <w:t>하위노드</w:t>
        </w:r>
      </w:hyperlink>
      <w:r>
        <w:rPr>
          <w:rFonts w:ascii="Arial" w:hAnsi="Arial" w:cs="Arial"/>
          <w:color w:val="FFFFFF"/>
          <w:sz w:val="20"/>
          <w:szCs w:val="20"/>
        </w:rPr>
        <w:t xml:space="preserve"> </w:t>
      </w:r>
    </w:p>
    <w:p w:rsidR="00000000" w:rsidRDefault="00812328">
      <w:pPr>
        <w:numPr>
          <w:ilvl w:val="0"/>
          <w:numId w:val="2"/>
        </w:numPr>
        <w:spacing w:before="75" w:after="100" w:afterAutospacing="1" w:line="240" w:lineRule="auto"/>
        <w:ind w:left="225"/>
        <w:divId w:val="1508015934"/>
        <w:rPr>
          <w:rFonts w:ascii="Arial" w:hAnsi="Arial" w:cs="Arial"/>
          <w:b/>
          <w:bCs/>
          <w:color w:val="FFFFFF"/>
          <w:sz w:val="20"/>
          <w:szCs w:val="20"/>
        </w:rPr>
      </w:pPr>
      <w:hyperlink w:anchor="section-_EB_A1_9C_EC_BB_AC+_EB_B3_80_EC" w:history="1">
        <w:r>
          <w:rPr>
            <w:rFonts w:ascii="Arial" w:hAnsi="Arial" w:cs="Arial"/>
            <w:b/>
            <w:bCs/>
            <w:color w:val="0093B8"/>
            <w:sz w:val="20"/>
            <w:szCs w:val="20"/>
          </w:rPr>
          <w:t>로컬</w:t>
        </w:r>
        <w:r>
          <w:rPr>
            <w:rFonts w:ascii="Arial" w:hAnsi="Arial" w:cs="Arial"/>
            <w:b/>
            <w:bCs/>
            <w:color w:val="0093B8"/>
            <w:sz w:val="20"/>
            <w:szCs w:val="20"/>
          </w:rPr>
          <w:t xml:space="preserve"> </w:t>
        </w:r>
        <w:r>
          <w:rPr>
            <w:rFonts w:ascii="Arial" w:hAnsi="Arial" w:cs="Arial"/>
            <w:b/>
            <w:bCs/>
            <w:color w:val="0093B8"/>
            <w:sz w:val="20"/>
            <w:szCs w:val="20"/>
          </w:rPr>
          <w:t>변수</w:t>
        </w:r>
        <w:r>
          <w:rPr>
            <w:rFonts w:ascii="Arial" w:hAnsi="Arial" w:cs="Arial"/>
            <w:b/>
            <w:bCs/>
            <w:color w:val="0093B8"/>
            <w:sz w:val="20"/>
            <w:szCs w:val="20"/>
          </w:rPr>
          <w:t xml:space="preserve"> </w:t>
        </w:r>
        <w:r>
          <w:rPr>
            <w:rFonts w:ascii="Arial" w:hAnsi="Arial" w:cs="Arial"/>
            <w:b/>
            <w:bCs/>
            <w:color w:val="0093B8"/>
            <w:sz w:val="20"/>
            <w:szCs w:val="20"/>
          </w:rPr>
          <w:t>구조</w:t>
        </w:r>
      </w:hyperlink>
      <w:r>
        <w:rPr>
          <w:rFonts w:ascii="Arial" w:hAnsi="Arial" w:cs="Arial"/>
          <w:b/>
          <w:bCs/>
          <w:color w:val="FFFFFF"/>
          <w:sz w:val="20"/>
          <w:szCs w:val="20"/>
        </w:rPr>
        <w:t xml:space="preserve"> </w:t>
      </w:r>
    </w:p>
    <w:p w:rsidR="00000000" w:rsidRDefault="00812328">
      <w:pPr>
        <w:numPr>
          <w:ilvl w:val="0"/>
          <w:numId w:val="2"/>
        </w:numPr>
        <w:spacing w:before="75" w:after="100" w:afterAutospacing="1" w:line="240" w:lineRule="auto"/>
        <w:ind w:left="225"/>
        <w:divId w:val="1508015934"/>
        <w:rPr>
          <w:rFonts w:ascii="Arial" w:hAnsi="Arial" w:cs="Arial"/>
          <w:b/>
          <w:bCs/>
          <w:color w:val="FFFFFF"/>
          <w:sz w:val="20"/>
          <w:szCs w:val="20"/>
        </w:rPr>
      </w:pPr>
      <w:hyperlink w:anchor="section-_ED_94_84_EB_A1_9C_EA_B7_B8_EB_" w:history="1">
        <w:r>
          <w:rPr>
            <w:rFonts w:ascii="Arial" w:hAnsi="Arial" w:cs="Arial"/>
            <w:b/>
            <w:bCs/>
            <w:color w:val="0093B8"/>
            <w:sz w:val="20"/>
            <w:szCs w:val="20"/>
          </w:rPr>
          <w:t>프로그램</w:t>
        </w:r>
        <w:r>
          <w:rPr>
            <w:rFonts w:ascii="Arial" w:hAnsi="Arial" w:cs="Arial"/>
            <w:b/>
            <w:bCs/>
            <w:color w:val="0093B8"/>
            <w:sz w:val="20"/>
            <w:szCs w:val="20"/>
          </w:rPr>
          <w:t xml:space="preserve"> </w:t>
        </w:r>
        <w:r>
          <w:rPr>
            <w:rFonts w:ascii="Arial" w:hAnsi="Arial" w:cs="Arial"/>
            <w:b/>
            <w:bCs/>
            <w:color w:val="0093B8"/>
            <w:sz w:val="20"/>
            <w:szCs w:val="20"/>
          </w:rPr>
          <w:t>별</w:t>
        </w:r>
        <w:r>
          <w:rPr>
            <w:rFonts w:ascii="Arial" w:hAnsi="Arial" w:cs="Arial"/>
            <w:b/>
            <w:bCs/>
            <w:color w:val="0093B8"/>
            <w:sz w:val="20"/>
            <w:szCs w:val="20"/>
          </w:rPr>
          <w:t xml:space="preserve"> </w:t>
        </w:r>
        <w:r>
          <w:rPr>
            <w:rFonts w:ascii="Arial" w:hAnsi="Arial" w:cs="Arial"/>
            <w:b/>
            <w:bCs/>
            <w:color w:val="0093B8"/>
            <w:sz w:val="20"/>
            <w:szCs w:val="20"/>
          </w:rPr>
          <w:t>구조</w:t>
        </w:r>
      </w:hyperlink>
      <w:r>
        <w:rPr>
          <w:rFonts w:ascii="Arial" w:hAnsi="Arial" w:cs="Arial"/>
          <w:b/>
          <w:bCs/>
          <w:color w:val="FFFFFF"/>
          <w:sz w:val="20"/>
          <w:szCs w:val="20"/>
        </w:rPr>
        <w:t xml:space="preserve"> </w:t>
      </w:r>
    </w:p>
    <w:p w:rsidR="00000000" w:rsidRDefault="00812328">
      <w:pPr>
        <w:numPr>
          <w:ilvl w:val="0"/>
          <w:numId w:val="2"/>
        </w:numPr>
        <w:spacing w:before="75" w:after="100" w:afterAutospacing="1" w:line="240" w:lineRule="auto"/>
        <w:ind w:left="450"/>
        <w:divId w:val="1508015934"/>
        <w:rPr>
          <w:rFonts w:ascii="Arial" w:hAnsi="Arial" w:cs="Arial"/>
          <w:color w:val="FFFFFF"/>
          <w:sz w:val="20"/>
          <w:szCs w:val="20"/>
        </w:rPr>
      </w:pPr>
      <w:hyperlink w:anchor="section-LD+_ED_8E_B8_EC_A7_91_EA_B8_B0" w:history="1">
        <w:r>
          <w:rPr>
            <w:rFonts w:ascii="Arial" w:hAnsi="Arial" w:cs="Arial"/>
            <w:color w:val="0093B8"/>
            <w:sz w:val="20"/>
            <w:szCs w:val="20"/>
          </w:rPr>
          <w:t xml:space="preserve">LD </w:t>
        </w:r>
        <w:r>
          <w:rPr>
            <w:rFonts w:ascii="Arial" w:hAnsi="Arial" w:cs="Arial"/>
            <w:color w:val="0093B8"/>
            <w:sz w:val="20"/>
            <w:szCs w:val="20"/>
          </w:rPr>
          <w:t>편집기</w:t>
        </w:r>
      </w:hyperlink>
      <w:r>
        <w:rPr>
          <w:rFonts w:ascii="Arial" w:hAnsi="Arial" w:cs="Arial"/>
          <w:color w:val="FFFFFF"/>
          <w:sz w:val="20"/>
          <w:szCs w:val="20"/>
        </w:rPr>
        <w:t xml:space="preserve"> </w:t>
      </w:r>
    </w:p>
    <w:p w:rsidR="00000000" w:rsidRDefault="00812328">
      <w:pPr>
        <w:numPr>
          <w:ilvl w:val="0"/>
          <w:numId w:val="2"/>
        </w:numPr>
        <w:spacing w:before="75" w:after="100" w:afterAutospacing="1" w:line="240" w:lineRule="auto"/>
        <w:ind w:left="675"/>
        <w:divId w:val="1508015934"/>
        <w:rPr>
          <w:rFonts w:ascii="Arial" w:hAnsi="Arial" w:cs="Arial"/>
          <w:color w:val="FFFFFF"/>
          <w:sz w:val="20"/>
          <w:szCs w:val="20"/>
        </w:rPr>
      </w:pPr>
      <w:hyperlink w:anchor="section-_EB_85_B8_EB_93_9C+_EB_B0_8F+_E" w:history="1">
        <w:r>
          <w:rPr>
            <w:rFonts w:ascii="Arial" w:hAnsi="Arial" w:cs="Arial"/>
            <w:color w:val="0093B8"/>
            <w:sz w:val="20"/>
            <w:szCs w:val="20"/>
          </w:rPr>
          <w:t>노드</w:t>
        </w:r>
        <w:r>
          <w:rPr>
            <w:rFonts w:ascii="Arial" w:hAnsi="Arial" w:cs="Arial"/>
            <w:color w:val="0093B8"/>
            <w:sz w:val="20"/>
            <w:szCs w:val="20"/>
          </w:rPr>
          <w:t xml:space="preserve"> </w:t>
        </w:r>
        <w:r>
          <w:rPr>
            <w:rFonts w:ascii="Arial" w:hAnsi="Arial" w:cs="Arial"/>
            <w:color w:val="0093B8"/>
            <w:sz w:val="20"/>
            <w:szCs w:val="20"/>
          </w:rPr>
          <w:t>및</w:t>
        </w:r>
        <w:r>
          <w:rPr>
            <w:rFonts w:ascii="Arial" w:hAnsi="Arial" w:cs="Arial"/>
            <w:color w:val="0093B8"/>
            <w:sz w:val="20"/>
            <w:szCs w:val="20"/>
          </w:rPr>
          <w:t xml:space="preserve"> </w:t>
        </w:r>
        <w:r>
          <w:rPr>
            <w:rFonts w:ascii="Arial" w:hAnsi="Arial" w:cs="Arial"/>
            <w:color w:val="0093B8"/>
            <w:sz w:val="20"/>
            <w:szCs w:val="20"/>
          </w:rPr>
          <w:t>속성</w:t>
        </w:r>
      </w:hyperlink>
      <w:r>
        <w:rPr>
          <w:rFonts w:ascii="Arial" w:hAnsi="Arial" w:cs="Arial"/>
          <w:color w:val="FFFFFF"/>
          <w:sz w:val="20"/>
          <w:szCs w:val="20"/>
        </w:rPr>
        <w:t xml:space="preserve"> </w:t>
      </w:r>
    </w:p>
    <w:p w:rsidR="00000000" w:rsidRDefault="00812328">
      <w:pPr>
        <w:numPr>
          <w:ilvl w:val="0"/>
          <w:numId w:val="2"/>
        </w:numPr>
        <w:spacing w:before="75" w:after="100" w:afterAutospacing="1" w:line="240" w:lineRule="auto"/>
        <w:ind w:left="675"/>
        <w:divId w:val="1508015934"/>
        <w:rPr>
          <w:rFonts w:ascii="Arial" w:hAnsi="Arial" w:cs="Arial"/>
          <w:color w:val="FFFFFF"/>
          <w:sz w:val="20"/>
          <w:szCs w:val="20"/>
        </w:rPr>
      </w:pPr>
      <w:hyperlink w:anchor="section-LD+_EA_B8_B0_EB_B3_B8+_EA_B5_AC" w:history="1">
        <w:r>
          <w:rPr>
            <w:rFonts w:ascii="Arial" w:hAnsi="Arial" w:cs="Arial"/>
            <w:color w:val="0093B8"/>
            <w:sz w:val="20"/>
            <w:szCs w:val="20"/>
          </w:rPr>
          <w:t xml:space="preserve">LD </w:t>
        </w:r>
        <w:r>
          <w:rPr>
            <w:rFonts w:ascii="Arial" w:hAnsi="Arial" w:cs="Arial"/>
            <w:color w:val="0093B8"/>
            <w:sz w:val="20"/>
            <w:szCs w:val="20"/>
          </w:rPr>
          <w:t>기본</w:t>
        </w:r>
        <w:r>
          <w:rPr>
            <w:rFonts w:ascii="Arial" w:hAnsi="Arial" w:cs="Arial"/>
            <w:color w:val="0093B8"/>
            <w:sz w:val="20"/>
            <w:szCs w:val="20"/>
          </w:rPr>
          <w:t xml:space="preserve"> </w:t>
        </w:r>
        <w:r>
          <w:rPr>
            <w:rFonts w:ascii="Arial" w:hAnsi="Arial" w:cs="Arial"/>
            <w:color w:val="0093B8"/>
            <w:sz w:val="20"/>
            <w:szCs w:val="20"/>
          </w:rPr>
          <w:t>구성</w:t>
        </w:r>
      </w:hyperlink>
      <w:r>
        <w:rPr>
          <w:rFonts w:ascii="Arial" w:hAnsi="Arial" w:cs="Arial"/>
          <w:color w:val="FFFFFF"/>
          <w:sz w:val="20"/>
          <w:szCs w:val="20"/>
        </w:rPr>
        <w:t xml:space="preserve"> </w:t>
      </w:r>
    </w:p>
    <w:p w:rsidR="00000000" w:rsidRDefault="00812328">
      <w:pPr>
        <w:pStyle w:val="2"/>
        <w:divId w:val="1586724084"/>
        <w:rPr>
          <w:rFonts w:ascii="Arial" w:hAnsi="Arial" w:cs="Arial"/>
          <w:color w:val="auto"/>
          <w:sz w:val="36"/>
          <w:szCs w:val="36"/>
          <w:lang w:eastAsia="ko-KR"/>
        </w:rPr>
      </w:pPr>
      <w:bookmarkStart w:id="69" w:name="_Toc27735419"/>
      <w:r>
        <w:rPr>
          <w:rFonts w:ascii="Arial" w:hAnsi="Arial" w:cs="Arial"/>
          <w:lang w:eastAsia="ko-KR"/>
        </w:rPr>
        <w:t>XML</w:t>
      </w:r>
      <w:r>
        <w:rPr>
          <w:rFonts w:ascii="Arial" w:hAnsi="Arial" w:cs="Arial"/>
          <w:lang w:eastAsia="ko-KR"/>
        </w:rPr>
        <w:t>의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파일의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대략적인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구조</w:t>
      </w:r>
      <w:bookmarkEnd w:id="69"/>
    </w:p>
    <w:p w:rsidR="00000000" w:rsidRDefault="00812328">
      <w:pPr>
        <w:pStyle w:val="a8"/>
        <w:divId w:val="15867240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XML</w:t>
      </w:r>
      <w:r>
        <w:rPr>
          <w:rFonts w:ascii="Arial" w:hAnsi="Arial" w:cs="Arial"/>
          <w:sz w:val="20"/>
          <w:szCs w:val="20"/>
        </w:rPr>
        <w:t>프로젝트는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기본적으로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다</w:t>
      </w:r>
      <w:r>
        <w:rPr>
          <w:rFonts w:ascii="Arial" w:hAnsi="Arial" w:cs="Arial"/>
          <w:sz w:val="20"/>
          <w:szCs w:val="20"/>
        </w:rPr>
        <w:t>음과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같은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구조로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되어있다</w:t>
      </w:r>
      <w:r>
        <w:rPr>
          <w:rFonts w:ascii="Arial" w:hAnsi="Arial" w:cs="Arial"/>
          <w:sz w:val="20"/>
          <w:szCs w:val="20"/>
        </w:rPr>
        <w:t xml:space="preserve">. </w:t>
      </w:r>
    </w:p>
    <w:p w:rsidR="00000000" w:rsidRDefault="00812328">
      <w:pPr>
        <w:pStyle w:val="a8"/>
        <w:divId w:val="15867240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676900" cy="5219700"/>
            <wp:effectExtent l="0" t="0" r="0" b="0"/>
            <wp:docPr id="15" name="그림 15" descr="http://165.243.151.32:8080/cb/displayDocument/1576799203910.png?task_id=5188506&amp;artifact_id=767396&amp;version=1&amp;raw=true&amp;history=false&amp;notification=fa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65.243.151.32:8080/cb/displayDocument/1576799203910.png?task_id=5188506&amp;artifact_id=767396&amp;version=1&amp;raw=true&amp;history=false&amp;notification=fals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12328">
      <w:pPr>
        <w:pStyle w:val="a8"/>
        <w:divId w:val="1586724084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6" w:space="0" w:color="2B2B2B"/>
          <w:left w:val="single" w:sz="6" w:space="0" w:color="2B2B2B"/>
          <w:bottom w:val="single" w:sz="6" w:space="0" w:color="2B2B2B"/>
          <w:right w:val="single" w:sz="6" w:space="0" w:color="2B2B2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7"/>
        <w:gridCol w:w="5999"/>
      </w:tblGrid>
      <w:tr w:rsidR="00000000">
        <w:trPr>
          <w:divId w:val="1586724084"/>
        </w:trPr>
        <w:tc>
          <w:tcPr>
            <w:tcW w:w="33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D9D9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노드</w:t>
            </w:r>
          </w:p>
        </w:tc>
        <w:tc>
          <w:tcPr>
            <w:tcW w:w="729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D9D9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설명</w:t>
            </w:r>
          </w:p>
        </w:tc>
      </w:tr>
      <w:tr w:rsidR="00000000">
        <w:trPr>
          <w:divId w:val="1586724084"/>
        </w:trPr>
        <w:tc>
          <w:tcPr>
            <w:tcW w:w="33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729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프로젝트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주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노드로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속성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및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버전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등의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정보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포함</w:t>
            </w:r>
          </w:p>
        </w:tc>
      </w:tr>
      <w:tr w:rsidR="00000000">
        <w:trPr>
          <w:divId w:val="1586724084"/>
        </w:trPr>
        <w:tc>
          <w:tcPr>
            <w:tcW w:w="33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NetworkConfiguration</w:t>
            </w:r>
          </w:p>
        </w:tc>
        <w:tc>
          <w:tcPr>
            <w:tcW w:w="729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프로젝트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내부의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네트워크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정보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구성</w:t>
            </w:r>
          </w:p>
        </w:tc>
      </w:tr>
      <w:tr w:rsidR="00000000">
        <w:trPr>
          <w:divId w:val="1586724084"/>
        </w:trPr>
        <w:tc>
          <w:tcPr>
            <w:tcW w:w="33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SystemVariable</w:t>
            </w:r>
          </w:p>
        </w:tc>
        <w:tc>
          <w:tcPr>
            <w:tcW w:w="729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시스템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변수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(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네트워크에서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사용된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변수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)</w:t>
            </w:r>
          </w:p>
        </w:tc>
      </w:tr>
      <w:tr w:rsidR="00000000">
        <w:trPr>
          <w:divId w:val="1586724084"/>
        </w:trPr>
        <w:tc>
          <w:tcPr>
            <w:tcW w:w="33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Configurations</w:t>
            </w:r>
          </w:p>
        </w:tc>
        <w:tc>
          <w:tcPr>
            <w:tcW w:w="729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컨피그레이션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목록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(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멀티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PLC)</w:t>
            </w:r>
          </w:p>
        </w:tc>
      </w:tr>
      <w:tr w:rsidR="00000000">
        <w:trPr>
          <w:divId w:val="1586724084"/>
        </w:trPr>
        <w:tc>
          <w:tcPr>
            <w:tcW w:w="33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Configuration</w:t>
            </w:r>
          </w:p>
        </w:tc>
        <w:tc>
          <w:tcPr>
            <w:tcW w:w="729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각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컨피그레이션별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속성</w:t>
            </w:r>
          </w:p>
        </w:tc>
      </w:tr>
    </w:tbl>
    <w:p w:rsidR="00000000" w:rsidRDefault="00812328">
      <w:pPr>
        <w:pStyle w:val="a8"/>
        <w:divId w:val="1586724084"/>
        <w:rPr>
          <w:rFonts w:ascii="Arial" w:hAnsi="Arial" w:cs="Arial"/>
          <w:sz w:val="20"/>
          <w:szCs w:val="20"/>
        </w:rPr>
      </w:pPr>
    </w:p>
    <w:p w:rsidR="00000000" w:rsidRDefault="00812328">
      <w:pPr>
        <w:pStyle w:val="a8"/>
        <w:divId w:val="1586724084"/>
        <w:rPr>
          <w:rFonts w:ascii="Arial" w:hAnsi="Arial" w:cs="Arial"/>
          <w:sz w:val="20"/>
          <w:szCs w:val="20"/>
        </w:rPr>
      </w:pPr>
    </w:p>
    <w:p w:rsidR="00000000" w:rsidRDefault="00812328">
      <w:pPr>
        <w:pStyle w:val="2"/>
        <w:divId w:val="1586724084"/>
        <w:rPr>
          <w:rFonts w:ascii="Arial" w:hAnsi="Arial" w:cs="Arial"/>
          <w:sz w:val="36"/>
          <w:szCs w:val="36"/>
          <w:lang w:eastAsia="ko-KR"/>
        </w:rPr>
      </w:pPr>
      <w:bookmarkStart w:id="70" w:name="_Toc27735420"/>
      <w:r>
        <w:rPr>
          <w:rFonts w:ascii="Arial" w:hAnsi="Arial" w:cs="Arial"/>
          <w:lang w:eastAsia="ko-KR"/>
        </w:rPr>
        <w:t>컨피그레인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별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구조</w:t>
      </w:r>
      <w:bookmarkEnd w:id="70"/>
    </w:p>
    <w:p w:rsidR="00000000" w:rsidRDefault="00812328">
      <w:pPr>
        <w:pStyle w:val="a8"/>
        <w:divId w:val="15867240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XG5000</w:t>
      </w:r>
      <w:r>
        <w:rPr>
          <w:rFonts w:ascii="Arial" w:hAnsi="Arial" w:cs="Arial"/>
          <w:sz w:val="20"/>
          <w:szCs w:val="20"/>
        </w:rPr>
        <w:t>내에서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컨피그레이션</w:t>
      </w:r>
      <w:r>
        <w:rPr>
          <w:rFonts w:ascii="Arial" w:hAnsi="Arial" w:cs="Arial"/>
          <w:sz w:val="20"/>
          <w:szCs w:val="20"/>
        </w:rPr>
        <w:t>(Configuration)</w:t>
      </w:r>
      <w:r>
        <w:rPr>
          <w:rFonts w:ascii="Arial" w:hAnsi="Arial" w:cs="Arial"/>
          <w:sz w:val="20"/>
          <w:szCs w:val="20"/>
        </w:rPr>
        <w:t>은</w:t>
      </w:r>
      <w:r>
        <w:rPr>
          <w:rFonts w:ascii="Arial" w:hAnsi="Arial" w:cs="Arial"/>
          <w:sz w:val="20"/>
          <w:szCs w:val="20"/>
        </w:rPr>
        <w:t xml:space="preserve"> PLC, HMI, DRIVE </w:t>
      </w:r>
      <w:r>
        <w:rPr>
          <w:rFonts w:ascii="Arial" w:hAnsi="Arial" w:cs="Arial"/>
          <w:sz w:val="20"/>
          <w:szCs w:val="20"/>
        </w:rPr>
        <w:t>등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기기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단위의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구성을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의미한다</w:t>
      </w:r>
      <w:r>
        <w:rPr>
          <w:rFonts w:ascii="Arial" w:hAnsi="Arial" w:cs="Arial"/>
          <w:sz w:val="20"/>
          <w:szCs w:val="20"/>
        </w:rPr>
        <w:t>. PLC</w:t>
      </w:r>
      <w:r>
        <w:rPr>
          <w:rFonts w:ascii="Arial" w:hAnsi="Arial" w:cs="Arial"/>
          <w:sz w:val="20"/>
          <w:szCs w:val="20"/>
        </w:rPr>
        <w:t>를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제외한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항목의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경우에는</w:t>
      </w:r>
      <w:r>
        <w:rPr>
          <w:rFonts w:ascii="Arial" w:hAnsi="Arial" w:cs="Arial"/>
          <w:sz w:val="20"/>
          <w:szCs w:val="20"/>
        </w:rPr>
        <w:t xml:space="preserve"> XG5000 </w:t>
      </w:r>
      <w:r>
        <w:rPr>
          <w:rFonts w:ascii="Arial" w:hAnsi="Arial" w:cs="Arial"/>
          <w:sz w:val="20"/>
          <w:szCs w:val="20"/>
        </w:rPr>
        <w:t>내부적으로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구성을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변경할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수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있는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항목은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아니므로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본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문서에서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추가적인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설명은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하지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않는다</w:t>
      </w:r>
      <w:r>
        <w:rPr>
          <w:rFonts w:ascii="Arial" w:hAnsi="Arial" w:cs="Arial"/>
          <w:sz w:val="20"/>
          <w:szCs w:val="20"/>
        </w:rPr>
        <w:t xml:space="preserve">. </w:t>
      </w:r>
    </w:p>
    <w:p w:rsidR="00000000" w:rsidRDefault="00812328">
      <w:pPr>
        <w:pStyle w:val="a8"/>
        <w:divId w:val="15867240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619750" cy="4552950"/>
            <wp:effectExtent l="0" t="0" r="0" b="0"/>
            <wp:docPr id="2" name="그림 2" descr="http://165.243.151.32:8080/cb/displayDocument/d6d490a66480e29f829e54e844ca3fc7.png?task_id=5188506&amp;artifact_id=767410&amp;version=1&amp;raw=true&amp;history=false&amp;notification=fa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65.243.151.32:8080/cb/displayDocument/d6d490a66480e29f829e54e844ca3fc7.png?task_id=5188506&amp;artifact_id=767410&amp;version=1&amp;raw=true&amp;history=false&amp;notification=fals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12328">
      <w:pPr>
        <w:pStyle w:val="a8"/>
        <w:divId w:val="1586724084"/>
        <w:rPr>
          <w:rFonts w:ascii="Arial" w:hAnsi="Arial" w:cs="Arial"/>
          <w:sz w:val="20"/>
          <w:szCs w:val="20"/>
        </w:rPr>
      </w:pPr>
    </w:p>
    <w:p w:rsidR="00000000" w:rsidRDefault="00812328">
      <w:pPr>
        <w:pStyle w:val="3"/>
        <w:divId w:val="1586724084"/>
        <w:rPr>
          <w:rFonts w:ascii="Arial" w:hAnsi="Arial" w:cs="Arial"/>
          <w:sz w:val="27"/>
          <w:szCs w:val="27"/>
        </w:rPr>
      </w:pPr>
      <w:bookmarkStart w:id="71" w:name="_Toc27735421"/>
      <w:r>
        <w:rPr>
          <w:rFonts w:ascii="Arial" w:hAnsi="Arial" w:cs="Arial"/>
        </w:rPr>
        <w:t>속성</w:t>
      </w:r>
      <w:bookmarkEnd w:id="71"/>
    </w:p>
    <w:tbl>
      <w:tblPr>
        <w:tblW w:w="0" w:type="auto"/>
        <w:tblBorders>
          <w:top w:val="single" w:sz="6" w:space="0" w:color="2B2B2B"/>
          <w:left w:val="single" w:sz="6" w:space="0" w:color="2B2B2B"/>
          <w:bottom w:val="single" w:sz="6" w:space="0" w:color="2B2B2B"/>
          <w:right w:val="single" w:sz="6" w:space="0" w:color="2B2B2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7"/>
        <w:gridCol w:w="6319"/>
      </w:tblGrid>
      <w:tr w:rsidR="00000000">
        <w:trPr>
          <w:divId w:val="1586724084"/>
        </w:trPr>
        <w:tc>
          <w:tcPr>
            <w:tcW w:w="33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D9D9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속성</w:t>
            </w:r>
          </w:p>
        </w:tc>
        <w:tc>
          <w:tcPr>
            <w:tcW w:w="729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D9D9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설명</w:t>
            </w:r>
          </w:p>
        </w:tc>
      </w:tr>
      <w:tr w:rsidR="00000000">
        <w:trPr>
          <w:divId w:val="1586724084"/>
        </w:trPr>
        <w:tc>
          <w:tcPr>
            <w:tcW w:w="33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729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PLC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구조에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대한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버전으로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과거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호환성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때문에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사용됨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현재는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0x103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으로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고정</w:t>
            </w:r>
          </w:p>
        </w:tc>
      </w:tr>
      <w:tr w:rsidR="00000000">
        <w:trPr>
          <w:divId w:val="1586724084"/>
        </w:trPr>
        <w:tc>
          <w:tcPr>
            <w:tcW w:w="33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Attribute</w:t>
            </w:r>
          </w:p>
        </w:tc>
        <w:tc>
          <w:tcPr>
            <w:tcW w:w="729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PLC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에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특정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기능이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있는지에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대한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속성값으로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다음의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값의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OR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된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값이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저장된다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.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br/>
            </w:r>
            <w:r>
              <w:rPr>
                <w:rFonts w:ascii="Arial" w:hAnsi="Arial" w:cs="Arial"/>
                <w:color w:val="0000FF"/>
                <w:sz w:val="20"/>
                <w:szCs w:val="20"/>
                <w:shd w:val="clear" w:color="auto" w:fill="FFFFFF"/>
              </w:rPr>
              <w:t>#define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F008A"/>
                <w:sz w:val="20"/>
                <w:szCs w:val="20"/>
                <w:shd w:val="clear" w:color="auto" w:fill="FFFFFF"/>
              </w:rPr>
              <w:t>HAS_CONFIG_GLOBAL_VAR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0x00000001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FF"/>
                <w:sz w:val="20"/>
                <w:szCs w:val="20"/>
                <w:shd w:val="clear" w:color="auto" w:fill="FFFFFF"/>
              </w:rPr>
              <w:t>#define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F008A"/>
                <w:sz w:val="20"/>
                <w:szCs w:val="20"/>
                <w:shd w:val="clear" w:color="auto" w:fill="FFFFFF"/>
              </w:rPr>
              <w:t>HAS_CONFIG_ACCESS_VAR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0x00000002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FF"/>
                <w:sz w:val="20"/>
                <w:szCs w:val="20"/>
                <w:shd w:val="clear" w:color="auto" w:fill="FFFFFF"/>
              </w:rPr>
              <w:t>#define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F008A"/>
                <w:sz w:val="20"/>
                <w:szCs w:val="20"/>
                <w:shd w:val="clear" w:color="auto" w:fill="FFFFFF"/>
              </w:rPr>
              <w:t>HAS_CONFIG_DIRECT_COMMENT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0x00000004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FF"/>
                <w:sz w:val="20"/>
                <w:szCs w:val="20"/>
                <w:shd w:val="clear" w:color="auto" w:fill="FFFFFF"/>
              </w:rPr>
              <w:t>#define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F008A"/>
                <w:sz w:val="20"/>
                <w:szCs w:val="20"/>
                <w:shd w:val="clear" w:color="auto" w:fill="FFFFFF"/>
              </w:rPr>
              <w:t>HAS_RESOURCE_GLOBAL_VAR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0x00000010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FF"/>
                <w:sz w:val="20"/>
                <w:szCs w:val="20"/>
                <w:shd w:val="clear" w:color="auto" w:fill="FFFFFF"/>
              </w:rPr>
              <w:t>#define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F008A"/>
                <w:sz w:val="20"/>
                <w:szCs w:val="20"/>
                <w:shd w:val="clear" w:color="auto" w:fill="FFFFFF"/>
              </w:rPr>
              <w:t>HAS_USER_FUN_FB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0x00000020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FF"/>
                <w:sz w:val="20"/>
                <w:szCs w:val="20"/>
                <w:shd w:val="clear" w:color="auto" w:fill="FFFFFF"/>
              </w:rPr>
              <w:t>#define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F008A"/>
                <w:sz w:val="20"/>
                <w:szCs w:val="20"/>
                <w:shd w:val="clear" w:color="auto" w:fill="FFFFFF"/>
              </w:rPr>
              <w:t>HAS_USER_TASK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0x00000040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FF"/>
                <w:sz w:val="20"/>
                <w:szCs w:val="20"/>
                <w:shd w:val="clear" w:color="auto" w:fill="FFFFFF"/>
              </w:rPr>
              <w:t>#define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F008A"/>
                <w:sz w:val="20"/>
                <w:szCs w:val="20"/>
                <w:shd w:val="clear" w:color="auto" w:fill="FFFFFF"/>
              </w:rPr>
              <w:t>HAS_USER_LIBRARY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0x00000100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FF"/>
                <w:sz w:val="20"/>
                <w:szCs w:val="20"/>
                <w:shd w:val="clear" w:color="auto" w:fill="FFFFFF"/>
              </w:rPr>
              <w:t>#define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F008A"/>
                <w:sz w:val="20"/>
                <w:szCs w:val="20"/>
                <w:shd w:val="clear" w:color="auto" w:fill="FFFFFF"/>
              </w:rPr>
              <w:t>HAS_USER_DATA_TYPE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0x00000200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FF"/>
                <w:sz w:val="20"/>
                <w:szCs w:val="20"/>
                <w:shd w:val="clear" w:color="auto" w:fill="FFFFFF"/>
              </w:rPr>
              <w:t>#define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F008A"/>
                <w:sz w:val="20"/>
                <w:szCs w:val="20"/>
                <w:shd w:val="clear" w:color="auto" w:fill="FFFFFF"/>
              </w:rPr>
              <w:t>HAS_LOCAL_VAR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0x00000400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FF"/>
                <w:sz w:val="20"/>
                <w:szCs w:val="20"/>
                <w:shd w:val="clear" w:color="auto" w:fill="FFFFFF"/>
              </w:rPr>
              <w:t>#define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F008A"/>
                <w:sz w:val="20"/>
                <w:szCs w:val="20"/>
                <w:shd w:val="clear" w:color="auto" w:fill="FFFFFF"/>
              </w:rPr>
              <w:t>HAS_BASIC_PARA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0x00001000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FF"/>
                <w:sz w:val="20"/>
                <w:szCs w:val="20"/>
                <w:shd w:val="clear" w:color="auto" w:fill="FFFFFF"/>
              </w:rPr>
              <w:t>#de</w:t>
            </w:r>
            <w:r>
              <w:rPr>
                <w:rFonts w:ascii="Arial" w:hAnsi="Arial" w:cs="Arial"/>
                <w:color w:val="0000FF"/>
                <w:sz w:val="20"/>
                <w:szCs w:val="20"/>
                <w:shd w:val="clear" w:color="auto" w:fill="FFFFFF"/>
              </w:rPr>
              <w:t>fine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F008A"/>
                <w:sz w:val="20"/>
                <w:szCs w:val="20"/>
                <w:shd w:val="clear" w:color="auto" w:fill="FFFFFF"/>
              </w:rPr>
              <w:t>HAS_IO_PARA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0x00002000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FF"/>
                <w:sz w:val="20"/>
                <w:szCs w:val="20"/>
                <w:shd w:val="clear" w:color="auto" w:fill="FFFFFF"/>
              </w:rPr>
              <w:t>#define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F008A"/>
                <w:sz w:val="20"/>
                <w:szCs w:val="20"/>
                <w:shd w:val="clear" w:color="auto" w:fill="FFFFFF"/>
              </w:rPr>
              <w:t>HAS_INTERNAL_PARA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0x00004000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// 2005.7 XGB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추가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FF"/>
                <w:sz w:val="20"/>
                <w:szCs w:val="20"/>
                <w:shd w:val="clear" w:color="auto" w:fill="FFFFFF"/>
              </w:rPr>
              <w:t>#define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F008A"/>
                <w:sz w:val="20"/>
                <w:szCs w:val="20"/>
                <w:shd w:val="clear" w:color="auto" w:fill="FFFFFF"/>
              </w:rPr>
              <w:t>HAS_LOCAL_ETH_PARA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0x00008000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// NGP2000 Ethernet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FF"/>
                <w:sz w:val="20"/>
                <w:szCs w:val="20"/>
                <w:shd w:val="clear" w:color="auto" w:fill="FFFFFF"/>
              </w:rPr>
              <w:t>#define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F008A"/>
                <w:sz w:val="20"/>
                <w:szCs w:val="20"/>
                <w:shd w:val="clear" w:color="auto" w:fill="FFFFFF"/>
              </w:rPr>
              <w:t>HAS_REDUNDANCY_PARA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0x00010000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// 2007.8.7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이중화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para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FF"/>
                <w:sz w:val="20"/>
                <w:szCs w:val="20"/>
                <w:shd w:val="clear" w:color="auto" w:fill="FFFFFF"/>
              </w:rPr>
              <w:t>#define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F008A"/>
                <w:sz w:val="20"/>
                <w:szCs w:val="20"/>
                <w:shd w:val="clear" w:color="auto" w:fill="FFFFFF"/>
              </w:rPr>
              <w:t>HAS_PB_POOL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0x00020000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// 2011.5.26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FF"/>
                <w:sz w:val="20"/>
                <w:szCs w:val="20"/>
                <w:shd w:val="clear" w:color="auto" w:fill="FFFFFF"/>
              </w:rPr>
              <w:t>#define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F008A"/>
                <w:sz w:val="20"/>
                <w:szCs w:val="20"/>
                <w:shd w:val="clear" w:color="auto" w:fill="FFFFFF"/>
              </w:rPr>
              <w:t>HAS_NETWORK_PARA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0x00020000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// 2010.10.27 CANopen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추가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FF"/>
                <w:sz w:val="20"/>
                <w:szCs w:val="20"/>
                <w:shd w:val="clear" w:color="auto" w:fill="FFFFFF"/>
              </w:rPr>
              <w:t>#define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F008A"/>
                <w:sz w:val="20"/>
                <w:szCs w:val="20"/>
                <w:shd w:val="clear" w:color="auto" w:fill="FFFFFF"/>
              </w:rPr>
              <w:t>HAS_EXTRA_INFO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0x00080000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// serialize extension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FF"/>
                <w:sz w:val="20"/>
                <w:szCs w:val="20"/>
                <w:shd w:val="clear" w:color="auto" w:fill="FFFFFF"/>
              </w:rPr>
              <w:t>#define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F008A"/>
                <w:sz w:val="20"/>
                <w:szCs w:val="20"/>
                <w:shd w:val="clear" w:color="auto" w:fill="FFFFFF"/>
              </w:rPr>
              <w:t>IEC_CONFIG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0x10000000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// IEC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형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FF"/>
                <w:sz w:val="20"/>
                <w:szCs w:val="20"/>
                <w:shd w:val="clear" w:color="auto" w:fill="FFFFFF"/>
              </w:rPr>
              <w:t>#define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F008A"/>
                <w:sz w:val="20"/>
                <w:szCs w:val="20"/>
                <w:shd w:val="clear" w:color="auto" w:fill="FFFFFF"/>
              </w:rPr>
              <w:t>SAFETY_CONFIG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0x20000000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//SAFETY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형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000000">
        <w:trPr>
          <w:divId w:val="1586724084"/>
        </w:trPr>
        <w:tc>
          <w:tcPr>
            <w:tcW w:w="33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Kind</w:t>
            </w:r>
          </w:p>
        </w:tc>
        <w:tc>
          <w:tcPr>
            <w:tcW w:w="729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컨피그레이션에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대한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유형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값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FF"/>
                <w:sz w:val="20"/>
                <w:szCs w:val="20"/>
                <w:shd w:val="clear" w:color="auto" w:fill="FFFFFF"/>
              </w:rPr>
              <w:t>enum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16F85"/>
                <w:sz w:val="20"/>
                <w:szCs w:val="20"/>
                <w:shd w:val="clear" w:color="auto" w:fill="FFFFFF"/>
              </w:rPr>
              <w:t>E_SYSCON_ITEM_TYPE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{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SYSCON_TYPE_UNKNOWN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= 0,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SYSCON_TYPE_PLC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SYSCON_TYPE_HMI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SYSCON_TYPE_INV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SYSCON_TYPE_NETWORK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SYSCON_TYPE_MOTION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lastRenderedPageBreak/>
              <w:t>SYSCON_TYPE_EXT_ADAPTER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SYSCON_TYPE_FAKE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= 100,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};</w:t>
            </w:r>
          </w:p>
        </w:tc>
      </w:tr>
      <w:tr w:rsidR="00000000">
        <w:trPr>
          <w:divId w:val="1586724084"/>
        </w:trPr>
        <w:tc>
          <w:tcPr>
            <w:tcW w:w="33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Type</w:t>
            </w:r>
          </w:p>
        </w:tc>
        <w:tc>
          <w:tcPr>
            <w:tcW w:w="729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PLC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에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대한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타입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값으로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XG5000\l.kor\symbol.mdb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파일의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[PLC_TYPE_LIST].nPLCID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에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해당함</w:t>
            </w:r>
          </w:p>
        </w:tc>
      </w:tr>
    </w:tbl>
    <w:p w:rsidR="00000000" w:rsidRDefault="00812328">
      <w:pPr>
        <w:pStyle w:val="a8"/>
        <w:divId w:val="1586724084"/>
        <w:rPr>
          <w:rFonts w:ascii="Arial" w:hAnsi="Arial" w:cs="Arial"/>
          <w:sz w:val="20"/>
          <w:szCs w:val="20"/>
        </w:rPr>
      </w:pPr>
    </w:p>
    <w:p w:rsidR="00000000" w:rsidRDefault="00812328">
      <w:pPr>
        <w:pStyle w:val="a8"/>
        <w:divId w:val="1586724084"/>
        <w:rPr>
          <w:rFonts w:ascii="Arial" w:hAnsi="Arial" w:cs="Arial"/>
          <w:sz w:val="20"/>
          <w:szCs w:val="20"/>
        </w:rPr>
      </w:pPr>
    </w:p>
    <w:p w:rsidR="00000000" w:rsidRDefault="00812328">
      <w:pPr>
        <w:pStyle w:val="3"/>
        <w:divId w:val="1586724084"/>
        <w:rPr>
          <w:rFonts w:ascii="Arial" w:hAnsi="Arial" w:cs="Arial"/>
          <w:sz w:val="27"/>
          <w:szCs w:val="27"/>
        </w:rPr>
      </w:pPr>
      <w:bookmarkStart w:id="72" w:name="_Toc27735422"/>
      <w:r>
        <w:rPr>
          <w:rFonts w:ascii="Arial" w:hAnsi="Arial" w:cs="Arial"/>
        </w:rPr>
        <w:t>하위노드</w:t>
      </w:r>
      <w:bookmarkEnd w:id="72"/>
    </w:p>
    <w:tbl>
      <w:tblPr>
        <w:tblW w:w="0" w:type="auto"/>
        <w:tblBorders>
          <w:top w:val="single" w:sz="6" w:space="0" w:color="2B2B2B"/>
          <w:left w:val="single" w:sz="6" w:space="0" w:color="2B2B2B"/>
          <w:bottom w:val="single" w:sz="6" w:space="0" w:color="2B2B2B"/>
          <w:right w:val="single" w:sz="6" w:space="0" w:color="2B2B2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0"/>
        <w:gridCol w:w="6066"/>
      </w:tblGrid>
      <w:tr w:rsidR="00000000">
        <w:trPr>
          <w:divId w:val="1586724084"/>
        </w:trPr>
        <w:tc>
          <w:tcPr>
            <w:tcW w:w="33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D9D9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노드</w:t>
            </w:r>
          </w:p>
        </w:tc>
        <w:tc>
          <w:tcPr>
            <w:tcW w:w="729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D9D9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설명</w:t>
            </w:r>
          </w:p>
        </w:tc>
      </w:tr>
      <w:tr w:rsidR="00000000">
        <w:trPr>
          <w:divId w:val="1586724084"/>
        </w:trPr>
        <w:tc>
          <w:tcPr>
            <w:tcW w:w="33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Parameters</w:t>
            </w:r>
          </w:p>
        </w:tc>
        <w:tc>
          <w:tcPr>
            <w:tcW w:w="729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PLC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내부의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파라미터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구조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유형에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따라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기본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파라미터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, I/O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파라미터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자동할당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파라미터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내장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이더넷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파라미터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등이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구성된다</w:t>
            </w:r>
          </w:p>
        </w:tc>
      </w:tr>
      <w:tr w:rsidR="00000000">
        <w:trPr>
          <w:divId w:val="1586724084"/>
        </w:trPr>
        <w:tc>
          <w:tcPr>
            <w:tcW w:w="33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GlobalVariables</w:t>
            </w:r>
          </w:p>
        </w:tc>
        <w:tc>
          <w:tcPr>
            <w:tcW w:w="729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글로벌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변수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목록에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대한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최상위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노드</w:t>
            </w:r>
          </w:p>
        </w:tc>
      </w:tr>
      <w:tr w:rsidR="00000000">
        <w:trPr>
          <w:divId w:val="1586724084"/>
        </w:trPr>
        <w:tc>
          <w:tcPr>
            <w:tcW w:w="33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Tasks</w:t>
            </w:r>
          </w:p>
        </w:tc>
        <w:tc>
          <w:tcPr>
            <w:tcW w:w="729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태스크에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대한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최상위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노드</w:t>
            </w:r>
          </w:p>
        </w:tc>
      </w:tr>
      <w:tr w:rsidR="00000000">
        <w:trPr>
          <w:divId w:val="1586724084"/>
        </w:trPr>
        <w:tc>
          <w:tcPr>
            <w:tcW w:w="33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POU</w:t>
            </w:r>
          </w:p>
        </w:tc>
        <w:tc>
          <w:tcPr>
            <w:tcW w:w="729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프로그램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구성요소에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대한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최상위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노드</w:t>
            </w:r>
          </w:p>
        </w:tc>
      </w:tr>
      <w:tr w:rsidR="00000000">
        <w:trPr>
          <w:divId w:val="1586724084"/>
        </w:trPr>
        <w:tc>
          <w:tcPr>
            <w:tcW w:w="33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OnlineElements</w:t>
            </w:r>
          </w:p>
        </w:tc>
        <w:tc>
          <w:tcPr>
            <w:tcW w:w="729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PLC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에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다운로드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되어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오프라인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프로젝트와의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일치성을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확인하기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위하여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사용되는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데이터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.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프로그램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테이블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테스크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테이블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등이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이에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포함됨</w:t>
            </w:r>
          </w:p>
        </w:tc>
      </w:tr>
      <w:tr w:rsidR="00000000">
        <w:trPr>
          <w:divId w:val="1586724084"/>
        </w:trPr>
        <w:tc>
          <w:tcPr>
            <w:tcW w:w="33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XGPD</w:t>
            </w:r>
          </w:p>
        </w:tc>
        <w:tc>
          <w:tcPr>
            <w:tcW w:w="729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통신에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대한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파라미터로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기본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파라미터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, P2P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파라미터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및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고속링크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파라미터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저장</w:t>
            </w:r>
          </w:p>
        </w:tc>
      </w:tr>
      <w:tr w:rsidR="00000000">
        <w:trPr>
          <w:divId w:val="1586724084"/>
        </w:trPr>
        <w:tc>
          <w:tcPr>
            <w:tcW w:w="33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729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</w:pPr>
          </w:p>
        </w:tc>
      </w:tr>
    </w:tbl>
    <w:p w:rsidR="00000000" w:rsidRDefault="00812328">
      <w:pPr>
        <w:pStyle w:val="a8"/>
        <w:divId w:val="1586724084"/>
        <w:rPr>
          <w:rFonts w:ascii="Arial" w:hAnsi="Arial" w:cs="Arial"/>
          <w:sz w:val="20"/>
          <w:szCs w:val="20"/>
        </w:rPr>
      </w:pPr>
    </w:p>
    <w:p w:rsidR="00000000" w:rsidRDefault="00812328">
      <w:pPr>
        <w:pStyle w:val="a8"/>
        <w:divId w:val="1586724084"/>
        <w:rPr>
          <w:rFonts w:ascii="Arial" w:hAnsi="Arial" w:cs="Arial"/>
          <w:sz w:val="20"/>
          <w:szCs w:val="20"/>
        </w:rPr>
      </w:pPr>
    </w:p>
    <w:p w:rsidR="00000000" w:rsidRDefault="00812328">
      <w:pPr>
        <w:pStyle w:val="2"/>
        <w:divId w:val="1586724084"/>
        <w:rPr>
          <w:rFonts w:ascii="Arial" w:hAnsi="Arial" w:cs="Arial"/>
          <w:sz w:val="36"/>
          <w:szCs w:val="36"/>
        </w:rPr>
      </w:pPr>
      <w:bookmarkStart w:id="73" w:name="_Toc27735423"/>
      <w:r>
        <w:rPr>
          <w:rFonts w:ascii="Arial" w:hAnsi="Arial" w:cs="Arial"/>
        </w:rPr>
        <w:lastRenderedPageBreak/>
        <w:t>글로벌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변수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구조</w:t>
      </w:r>
      <w:bookmarkEnd w:id="73"/>
    </w:p>
    <w:p w:rsidR="00000000" w:rsidRDefault="00812328">
      <w:pPr>
        <w:pStyle w:val="a8"/>
        <w:divId w:val="15867240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6124575" cy="4133850"/>
            <wp:effectExtent l="0" t="0" r="9525" b="0"/>
            <wp:docPr id="3" name="그림 3" descr="http://165.243.151.32:8080/cb/displayDocument/431d20ba93cc4637dce6388de5ac5e40.png?task_id=5188506&amp;artifact_id=767513&amp;version=1&amp;raw=true&amp;history=false&amp;notification=fa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65.243.151.32:8080/cb/displayDocument/431d20ba93cc4637dce6388de5ac5e40.png?task_id=5188506&amp;artifact_id=767513&amp;version=1&amp;raw=true&amp;history=false&amp;notification=fals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12328">
      <w:pPr>
        <w:pStyle w:val="a8"/>
        <w:divId w:val="1586724084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6" w:space="0" w:color="2B2B2B"/>
          <w:left w:val="single" w:sz="6" w:space="0" w:color="2B2B2B"/>
          <w:bottom w:val="single" w:sz="6" w:space="0" w:color="2B2B2B"/>
          <w:right w:val="single" w:sz="6" w:space="0" w:color="2B2B2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4"/>
        <w:gridCol w:w="6192"/>
      </w:tblGrid>
      <w:tr w:rsidR="00000000">
        <w:trPr>
          <w:divId w:val="1586724084"/>
        </w:trPr>
        <w:tc>
          <w:tcPr>
            <w:tcW w:w="325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D9D9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속성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노드</w:t>
            </w:r>
          </w:p>
        </w:tc>
        <w:tc>
          <w:tcPr>
            <w:tcW w:w="729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D9D9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설명</w:t>
            </w:r>
          </w:p>
        </w:tc>
      </w:tr>
      <w:tr w:rsidR="00000000">
        <w:trPr>
          <w:divId w:val="1586724084"/>
        </w:trPr>
        <w:tc>
          <w:tcPr>
            <w:tcW w:w="325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729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글로벌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변수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버전</w:t>
            </w:r>
          </w:p>
        </w:tc>
      </w:tr>
      <w:tr w:rsidR="00000000">
        <w:trPr>
          <w:divId w:val="1586724084"/>
        </w:trPr>
        <w:tc>
          <w:tcPr>
            <w:tcW w:w="325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729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하위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심볼에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대한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개수</w:t>
            </w:r>
          </w:p>
        </w:tc>
      </w:tr>
      <w:tr w:rsidR="00000000">
        <w:trPr>
          <w:divId w:val="1586724084"/>
        </w:trPr>
        <w:tc>
          <w:tcPr>
            <w:tcW w:w="325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Symbols</w:t>
            </w:r>
          </w:p>
        </w:tc>
        <w:tc>
          <w:tcPr>
            <w:tcW w:w="729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심볼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목록에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대한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상위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항목</w:t>
            </w:r>
          </w:p>
        </w:tc>
      </w:tr>
      <w:tr w:rsidR="00000000">
        <w:trPr>
          <w:divId w:val="1586724084"/>
        </w:trPr>
        <w:tc>
          <w:tcPr>
            <w:tcW w:w="325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Symbol</w:t>
            </w:r>
          </w:p>
        </w:tc>
        <w:tc>
          <w:tcPr>
            <w:tcW w:w="729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심볼에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대한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정의</w:t>
            </w:r>
          </w:p>
        </w:tc>
      </w:tr>
      <w:tr w:rsidR="00000000">
        <w:trPr>
          <w:divId w:val="1586724084"/>
        </w:trPr>
        <w:tc>
          <w:tcPr>
            <w:tcW w:w="325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729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변수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명</w:t>
            </w:r>
          </w:p>
        </w:tc>
      </w:tr>
      <w:tr w:rsidR="00000000">
        <w:trPr>
          <w:divId w:val="1586724084"/>
        </w:trPr>
        <w:tc>
          <w:tcPr>
            <w:tcW w:w="325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Kind</w:t>
            </w:r>
          </w:p>
        </w:tc>
        <w:tc>
          <w:tcPr>
            <w:tcW w:w="729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변수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유형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FF"/>
                <w:sz w:val="20"/>
                <w:szCs w:val="20"/>
                <w:shd w:val="clear" w:color="auto" w:fill="FFFFFF"/>
              </w:rPr>
              <w:t>typedef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FF"/>
                <w:sz w:val="20"/>
                <w:szCs w:val="20"/>
                <w:shd w:val="clear" w:color="auto" w:fill="FFFFFF"/>
              </w:rPr>
              <w:t>enum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16F85"/>
                <w:sz w:val="20"/>
                <w:szCs w:val="20"/>
                <w:shd w:val="clear" w:color="auto" w:fill="FFFFFF"/>
              </w:rPr>
              <w:t>_var_kind_2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{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NULL1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= 0 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// NEVER change the enum value of NULL1 !!!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// It influences GlobalVarMem allocation!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TYPE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= 1,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lastRenderedPageBreak/>
              <w:t>VAR_IN_OUT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= 2 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VAR_IN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= 3 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VAR_OUT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= 4 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VAR_OUT_RETAIN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= 5 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VAR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= 6 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VAR_CONSTANT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= 7 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VAR_CONSTANT_RETAIN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= 8 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VAR_RETAIN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= 9 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VAR_EXTERN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= 10 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// if PLC_TYPE != 1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VAR_GLOBAL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= 11 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VAR_GLOBAL_CONSTANT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= 12,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I_DIRECT_ADDRESS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= 13,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// used only in BODY compile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Q_DIR</w:t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ECT_ADDRESS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= 14,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// used only in BODY compile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M_DIRECT_ADDRESS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= 15,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// used only in BODY compile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FUNCTION_KIND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= 16,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// used only in BODY compile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FUNCNAME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= 17,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// used as Function block name &amp; output of FUN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SFC_TRANS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= 18,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FUN_STRCONST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= 19,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// when string constant is used in FUN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VAR_EXT_IN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= 20,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// following are for GM1 extern var!!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VAR_EXT_OUT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= 21,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VAR_EXT_IN_OUT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= 22,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ARY_EXT_IN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= 23,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ARY_EXT_OUT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= 24,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ARY_EXT_IN_OUT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= 25,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SFC_STEP1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= 26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// 98/2/12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초기스텝으로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돌아가는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GOTO_S1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변수에만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쓰이는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타입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}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16F85"/>
                <w:sz w:val="20"/>
                <w:szCs w:val="20"/>
                <w:shd w:val="clear" w:color="auto" w:fill="FFFFFF"/>
              </w:rPr>
              <w:t>var_kind_gmwin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;</w:t>
            </w:r>
          </w:p>
        </w:tc>
      </w:tr>
      <w:tr w:rsidR="00000000">
        <w:trPr>
          <w:divId w:val="1586724084"/>
        </w:trPr>
        <w:tc>
          <w:tcPr>
            <w:tcW w:w="325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Type</w:t>
            </w:r>
          </w:p>
        </w:tc>
        <w:tc>
          <w:tcPr>
            <w:tcW w:w="729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변수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타입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종류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(FB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명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 UDT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명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 ARRAY[1..2,1..3] OF BOOL, WORD, DWORD,...)</w:t>
            </w:r>
          </w:p>
        </w:tc>
      </w:tr>
      <w:tr w:rsidR="00000000">
        <w:trPr>
          <w:divId w:val="1586724084"/>
        </w:trPr>
        <w:tc>
          <w:tcPr>
            <w:tcW w:w="325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729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변수의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내부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속성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FF"/>
                <w:sz w:val="20"/>
                <w:szCs w:val="20"/>
                <w:shd w:val="clear" w:color="auto" w:fill="FFFFFF"/>
              </w:rPr>
              <w:t>const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16F85"/>
                <w:sz w:val="20"/>
                <w:szCs w:val="20"/>
                <w:shd w:val="clear" w:color="auto" w:fill="FFFFFF"/>
              </w:rPr>
              <w:t>UINT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80"/>
                <w:sz w:val="20"/>
                <w:szCs w:val="20"/>
                <w:shd w:val="clear" w:color="auto" w:fill="FFFFFF"/>
              </w:rPr>
              <w:t>STATE_RETAIN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= 0x0001 ;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FF"/>
                <w:sz w:val="20"/>
                <w:szCs w:val="20"/>
                <w:shd w:val="clear" w:color="auto" w:fill="FFFFFF"/>
              </w:rPr>
              <w:t>const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16F85"/>
                <w:sz w:val="20"/>
                <w:szCs w:val="20"/>
                <w:shd w:val="clear" w:color="auto" w:fill="FFFFFF"/>
              </w:rPr>
              <w:t>UINT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80"/>
                <w:sz w:val="20"/>
                <w:szCs w:val="20"/>
                <w:shd w:val="clear" w:color="auto" w:fill="FFFFFF"/>
              </w:rPr>
              <w:t>STATE_USEDIT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= 0x0002 ;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사용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유무는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PLC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에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다운로드하지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않는다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. (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체크섬이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변경되는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현상발생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)(2016.12.08)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FF"/>
                <w:sz w:val="20"/>
                <w:szCs w:val="20"/>
                <w:shd w:val="clear" w:color="auto" w:fill="FFFFFF"/>
              </w:rPr>
              <w:t>const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16F85"/>
                <w:sz w:val="20"/>
                <w:szCs w:val="20"/>
                <w:shd w:val="clear" w:color="auto" w:fill="FFFFFF"/>
              </w:rPr>
              <w:t>UINT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80"/>
                <w:sz w:val="20"/>
                <w:szCs w:val="20"/>
                <w:shd w:val="clear" w:color="auto" w:fill="FFFFFF"/>
              </w:rPr>
              <w:t>STATE_READONLY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= 0x0004 ;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FF"/>
                <w:sz w:val="20"/>
                <w:szCs w:val="20"/>
                <w:shd w:val="clear" w:color="auto" w:fill="FFFFFF"/>
              </w:rPr>
              <w:t>const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16F85"/>
                <w:sz w:val="20"/>
                <w:szCs w:val="20"/>
                <w:shd w:val="clear" w:color="auto" w:fill="FFFFFF"/>
              </w:rPr>
              <w:t>UINT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80"/>
                <w:sz w:val="20"/>
                <w:szCs w:val="20"/>
                <w:shd w:val="clear" w:color="auto" w:fill="FFFFFF"/>
              </w:rPr>
              <w:t>STATE_SPECIAL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= 0x0008 ;</w:t>
            </w:r>
          </w:p>
        </w:tc>
      </w:tr>
      <w:tr w:rsidR="00000000">
        <w:trPr>
          <w:divId w:val="1586724084"/>
        </w:trPr>
        <w:tc>
          <w:tcPr>
            <w:tcW w:w="325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729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글로벌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변수일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경우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, IEC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메모리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할당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(NULL, &lt;AUTO&gt;, %IXO, %QX1.1.2, %MX45,...)</w:t>
            </w:r>
          </w:p>
        </w:tc>
      </w:tr>
      <w:tr w:rsidR="00000000">
        <w:trPr>
          <w:divId w:val="1586724084"/>
        </w:trPr>
        <w:tc>
          <w:tcPr>
            <w:tcW w:w="325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729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트리거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속성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(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사용자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펑션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및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펑션블록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)</w:t>
            </w:r>
          </w:p>
        </w:tc>
      </w:tr>
      <w:tr w:rsidR="00000000">
        <w:trPr>
          <w:divId w:val="1586724084"/>
        </w:trPr>
        <w:tc>
          <w:tcPr>
            <w:tcW w:w="325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InitValue</w:t>
            </w:r>
          </w:p>
        </w:tc>
        <w:tc>
          <w:tcPr>
            <w:tcW w:w="729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초기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값</w:t>
            </w:r>
          </w:p>
        </w:tc>
      </w:tr>
      <w:tr w:rsidR="00000000">
        <w:trPr>
          <w:divId w:val="1586724084"/>
        </w:trPr>
        <w:tc>
          <w:tcPr>
            <w:tcW w:w="325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Comment</w:t>
            </w:r>
          </w:p>
        </w:tc>
        <w:tc>
          <w:tcPr>
            <w:tcW w:w="729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설명문</w:t>
            </w:r>
          </w:p>
        </w:tc>
      </w:tr>
      <w:tr w:rsidR="00000000">
        <w:trPr>
          <w:divId w:val="1586724084"/>
        </w:trPr>
        <w:tc>
          <w:tcPr>
            <w:tcW w:w="325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Device</w:t>
            </w:r>
          </w:p>
        </w:tc>
        <w:tc>
          <w:tcPr>
            <w:tcW w:w="729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디바이스명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(P, M, L, ..)</w:t>
            </w:r>
          </w:p>
        </w:tc>
      </w:tr>
      <w:tr w:rsidR="00000000">
        <w:trPr>
          <w:divId w:val="1586724084"/>
        </w:trPr>
        <w:tc>
          <w:tcPr>
            <w:tcW w:w="325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DevicePos</w:t>
            </w:r>
          </w:p>
        </w:tc>
        <w:tc>
          <w:tcPr>
            <w:tcW w:w="729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디바이스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위치</w:t>
            </w:r>
          </w:p>
        </w:tc>
      </w:tr>
      <w:tr w:rsidR="00000000">
        <w:trPr>
          <w:divId w:val="1586724084"/>
        </w:trPr>
        <w:tc>
          <w:tcPr>
            <w:tcW w:w="325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TotalSize</w:t>
            </w:r>
          </w:p>
        </w:tc>
        <w:tc>
          <w:tcPr>
            <w:tcW w:w="729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struct, fb/fun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인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경우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메모리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할당시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멤버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사이즈</w:t>
            </w:r>
          </w:p>
        </w:tc>
      </w:tr>
      <w:tr w:rsidR="00000000">
        <w:trPr>
          <w:divId w:val="1586724084"/>
        </w:trPr>
        <w:tc>
          <w:tcPr>
            <w:tcW w:w="325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OrderIndex</w:t>
            </w:r>
          </w:p>
        </w:tc>
        <w:tc>
          <w:tcPr>
            <w:tcW w:w="729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struct, fb/fun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인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경우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메모리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할당시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순서</w:t>
            </w:r>
          </w:p>
        </w:tc>
      </w:tr>
      <w:tr w:rsidR="00000000">
        <w:trPr>
          <w:divId w:val="1586724084"/>
        </w:trPr>
        <w:tc>
          <w:tcPr>
            <w:tcW w:w="325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HMI</w:t>
            </w:r>
          </w:p>
        </w:tc>
        <w:tc>
          <w:tcPr>
            <w:tcW w:w="729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HMI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공유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속성</w:t>
            </w:r>
          </w:p>
        </w:tc>
      </w:tr>
      <w:tr w:rsidR="00000000">
        <w:trPr>
          <w:divId w:val="1586724084"/>
        </w:trPr>
        <w:tc>
          <w:tcPr>
            <w:tcW w:w="325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EIP</w:t>
            </w:r>
          </w:p>
        </w:tc>
        <w:tc>
          <w:tcPr>
            <w:tcW w:w="729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공유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속성</w:t>
            </w:r>
          </w:p>
        </w:tc>
      </w:tr>
      <w:tr w:rsidR="00000000">
        <w:trPr>
          <w:divId w:val="1586724084"/>
        </w:trPr>
        <w:tc>
          <w:tcPr>
            <w:tcW w:w="325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SturctureArrayOffset</w:t>
            </w:r>
          </w:p>
        </w:tc>
        <w:tc>
          <w:tcPr>
            <w:tcW w:w="729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구조체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배열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옵셋값</w:t>
            </w:r>
          </w:p>
        </w:tc>
      </w:tr>
      <w:tr w:rsidR="00000000">
        <w:trPr>
          <w:divId w:val="1586724084"/>
        </w:trPr>
        <w:tc>
          <w:tcPr>
            <w:tcW w:w="325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ModuleInfo</w:t>
            </w:r>
          </w:p>
        </w:tc>
        <w:tc>
          <w:tcPr>
            <w:tcW w:w="729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특수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/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통신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모듈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변수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정보</w:t>
            </w:r>
          </w:p>
        </w:tc>
      </w:tr>
      <w:tr w:rsidR="00000000">
        <w:trPr>
          <w:divId w:val="1586724084"/>
        </w:trPr>
        <w:tc>
          <w:tcPr>
            <w:tcW w:w="325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ArrayPointer</w:t>
            </w:r>
          </w:p>
        </w:tc>
        <w:tc>
          <w:tcPr>
            <w:tcW w:w="729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사용자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펑션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및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펑션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블록의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배열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인덱스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유무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설정</w:t>
            </w:r>
          </w:p>
        </w:tc>
      </w:tr>
      <w:tr w:rsidR="00000000">
        <w:trPr>
          <w:divId w:val="1586724084"/>
        </w:trPr>
        <w:tc>
          <w:tcPr>
            <w:tcW w:w="325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MemberAddresses</w:t>
            </w:r>
          </w:p>
        </w:tc>
        <w:tc>
          <w:tcPr>
            <w:tcW w:w="729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&lt;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이름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값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&gt;</w:t>
            </w:r>
          </w:p>
        </w:tc>
      </w:tr>
      <w:tr w:rsidR="00000000">
        <w:trPr>
          <w:divId w:val="1586724084"/>
        </w:trPr>
        <w:tc>
          <w:tcPr>
            <w:tcW w:w="325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MemberRetains</w:t>
            </w:r>
          </w:p>
        </w:tc>
        <w:tc>
          <w:tcPr>
            <w:tcW w:w="729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&lt;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이름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값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&gt;</w:t>
            </w:r>
          </w:p>
        </w:tc>
      </w:tr>
      <w:tr w:rsidR="00000000">
        <w:trPr>
          <w:divId w:val="1586724084"/>
        </w:trPr>
        <w:tc>
          <w:tcPr>
            <w:tcW w:w="325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MemberInitValues</w:t>
            </w:r>
          </w:p>
        </w:tc>
        <w:tc>
          <w:tcPr>
            <w:tcW w:w="729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&lt;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이름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값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&gt;</w:t>
            </w:r>
          </w:p>
        </w:tc>
      </w:tr>
      <w:tr w:rsidR="00000000">
        <w:trPr>
          <w:divId w:val="1586724084"/>
        </w:trPr>
        <w:tc>
          <w:tcPr>
            <w:tcW w:w="3255" w:type="dxa"/>
            <w:gridSpan w:val="2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MemberComments</w:t>
            </w:r>
          </w:p>
        </w:tc>
      </w:tr>
    </w:tbl>
    <w:p w:rsidR="00000000" w:rsidRDefault="00812328">
      <w:pPr>
        <w:pStyle w:val="a8"/>
        <w:divId w:val="1586724084"/>
        <w:rPr>
          <w:rFonts w:ascii="Arial" w:hAnsi="Arial" w:cs="Arial"/>
          <w:sz w:val="20"/>
          <w:szCs w:val="20"/>
        </w:rPr>
      </w:pPr>
    </w:p>
    <w:p w:rsidR="00000000" w:rsidRDefault="00812328">
      <w:pPr>
        <w:pStyle w:val="a8"/>
        <w:divId w:val="1586724084"/>
        <w:rPr>
          <w:rFonts w:ascii="Arial" w:hAnsi="Arial" w:cs="Arial"/>
          <w:sz w:val="20"/>
          <w:szCs w:val="20"/>
        </w:rPr>
      </w:pPr>
    </w:p>
    <w:p w:rsidR="00000000" w:rsidRDefault="00812328">
      <w:pPr>
        <w:pStyle w:val="2"/>
        <w:divId w:val="1586724084"/>
        <w:rPr>
          <w:rFonts w:ascii="Arial" w:hAnsi="Arial" w:cs="Arial"/>
          <w:sz w:val="36"/>
          <w:szCs w:val="36"/>
        </w:rPr>
      </w:pPr>
      <w:bookmarkStart w:id="74" w:name="_Toc27735424"/>
      <w:r>
        <w:rPr>
          <w:rFonts w:ascii="Arial" w:hAnsi="Arial" w:cs="Arial"/>
        </w:rPr>
        <w:t xml:space="preserve">POU </w:t>
      </w:r>
      <w:r>
        <w:rPr>
          <w:rFonts w:ascii="Arial" w:hAnsi="Arial" w:cs="Arial"/>
        </w:rPr>
        <w:t>구조</w:t>
      </w:r>
      <w:bookmarkEnd w:id="74"/>
    </w:p>
    <w:p w:rsidR="00000000" w:rsidRDefault="00812328">
      <w:pPr>
        <w:pStyle w:val="a8"/>
        <w:divId w:val="15867240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POU(Program Organization Unit)</w:t>
      </w:r>
      <w:r>
        <w:rPr>
          <w:rFonts w:ascii="Arial" w:hAnsi="Arial" w:cs="Arial"/>
          <w:sz w:val="20"/>
          <w:szCs w:val="20"/>
        </w:rPr>
        <w:t>은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프로그램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사용자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펑션</w:t>
      </w:r>
      <w:r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>펑션블록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사용자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데이터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타입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및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사용자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라이브러리로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구성된다</w:t>
      </w:r>
      <w:r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그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중</w:t>
      </w:r>
      <w:r>
        <w:rPr>
          <w:rFonts w:ascii="Arial" w:hAnsi="Arial" w:cs="Arial"/>
          <w:sz w:val="20"/>
          <w:szCs w:val="20"/>
        </w:rPr>
        <w:t xml:space="preserve"> Programs</w:t>
      </w:r>
      <w:r>
        <w:rPr>
          <w:rFonts w:ascii="Arial" w:hAnsi="Arial" w:cs="Arial"/>
          <w:sz w:val="20"/>
          <w:szCs w:val="20"/>
        </w:rPr>
        <w:t>는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프로젝트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내의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프로그램에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대한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목록이며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프로젝트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트리의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순서로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구성된다</w:t>
      </w:r>
      <w:r>
        <w:rPr>
          <w:rFonts w:ascii="Arial" w:hAnsi="Arial" w:cs="Arial"/>
          <w:sz w:val="20"/>
          <w:szCs w:val="20"/>
        </w:rPr>
        <w:t xml:space="preserve">. </w:t>
      </w:r>
    </w:p>
    <w:p w:rsidR="00000000" w:rsidRDefault="00812328">
      <w:pPr>
        <w:pStyle w:val="a8"/>
        <w:divId w:val="15867240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6124575" cy="2762250"/>
            <wp:effectExtent l="0" t="0" r="9525" b="0"/>
            <wp:docPr id="4" name="그림 4" descr="http://165.243.151.32:8080/cb/displayDocument/27cec88d56d90028c9ca23650d37da0a.png?task_id=5188506&amp;artifact_id=767422&amp;version=1&amp;raw=true&amp;history=false&amp;notification=fa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165.243.151.32:8080/cb/displayDocument/27cec88d56d90028c9ca23650d37da0a.png?task_id=5188506&amp;artifact_id=767422&amp;version=1&amp;raw=true&amp;history=false&amp;notification=fals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12328">
      <w:pPr>
        <w:pStyle w:val="a8"/>
        <w:spacing w:after="240" w:afterAutospacing="0"/>
        <w:divId w:val="1586724084"/>
        <w:rPr>
          <w:rFonts w:ascii="Arial" w:hAnsi="Arial" w:cs="Arial"/>
          <w:sz w:val="20"/>
          <w:szCs w:val="20"/>
        </w:rPr>
      </w:pPr>
    </w:p>
    <w:p w:rsidR="00000000" w:rsidRDefault="00812328">
      <w:pPr>
        <w:pStyle w:val="2"/>
        <w:divId w:val="1586724084"/>
        <w:rPr>
          <w:rFonts w:ascii="Arial" w:hAnsi="Arial" w:cs="Arial"/>
          <w:sz w:val="36"/>
          <w:szCs w:val="36"/>
          <w:lang w:eastAsia="ko-KR"/>
        </w:rPr>
      </w:pPr>
      <w:bookmarkStart w:id="75" w:name="_Toc27735425"/>
      <w:r>
        <w:rPr>
          <w:rFonts w:ascii="Arial" w:hAnsi="Arial" w:cs="Arial"/>
          <w:lang w:eastAsia="ko-KR"/>
        </w:rPr>
        <w:t>Program</w:t>
      </w:r>
      <w:bookmarkEnd w:id="75"/>
    </w:p>
    <w:p w:rsidR="00000000" w:rsidRDefault="00812328">
      <w:pPr>
        <w:pStyle w:val="a8"/>
        <w:divId w:val="15867240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프로그램은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프로그램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자체와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로컬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변수로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구성된다</w:t>
      </w:r>
      <w:r>
        <w:rPr>
          <w:rFonts w:ascii="Arial" w:hAnsi="Arial" w:cs="Arial"/>
          <w:sz w:val="20"/>
          <w:szCs w:val="20"/>
        </w:rPr>
        <w:t xml:space="preserve">. </w:t>
      </w:r>
    </w:p>
    <w:p w:rsidR="00000000" w:rsidRDefault="00812328">
      <w:pPr>
        <w:pStyle w:val="a8"/>
        <w:divId w:val="15867240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4438650" cy="2886075"/>
            <wp:effectExtent l="0" t="0" r="0" b="9525"/>
            <wp:docPr id="5" name="그림 5" descr="http://165.243.151.32:8080/cb/displayDocument/0158575556d3bbe475817993e92855cc.png?task_id=5188506&amp;artifact_id=767427&amp;version=1&amp;raw=true&amp;history=false&amp;notification=fa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165.243.151.32:8080/cb/displayDocument/0158575556d3bbe475817993e92855cc.png?task_id=5188506&amp;artifact_id=767427&amp;version=1&amp;raw=true&amp;history=false&amp;notification=fals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12328">
      <w:pPr>
        <w:pStyle w:val="a8"/>
        <w:divId w:val="1586724084"/>
        <w:rPr>
          <w:rFonts w:ascii="Arial" w:hAnsi="Arial" w:cs="Arial"/>
          <w:sz w:val="20"/>
          <w:szCs w:val="20"/>
        </w:rPr>
      </w:pPr>
    </w:p>
    <w:p w:rsidR="00000000" w:rsidRDefault="00812328">
      <w:pPr>
        <w:pStyle w:val="3"/>
        <w:divId w:val="1586724084"/>
        <w:rPr>
          <w:rFonts w:ascii="Arial" w:hAnsi="Arial" w:cs="Arial"/>
          <w:sz w:val="27"/>
          <w:szCs w:val="27"/>
        </w:rPr>
      </w:pPr>
      <w:bookmarkStart w:id="76" w:name="_Toc27735426"/>
      <w:r>
        <w:rPr>
          <w:rFonts w:ascii="Arial" w:hAnsi="Arial" w:cs="Arial"/>
        </w:rPr>
        <w:t>속성</w:t>
      </w:r>
      <w:bookmarkEnd w:id="76"/>
    </w:p>
    <w:tbl>
      <w:tblPr>
        <w:tblW w:w="0" w:type="auto"/>
        <w:tblBorders>
          <w:top w:val="single" w:sz="6" w:space="0" w:color="2B2B2B"/>
          <w:left w:val="single" w:sz="6" w:space="0" w:color="2B2B2B"/>
          <w:bottom w:val="single" w:sz="6" w:space="0" w:color="2B2B2B"/>
          <w:right w:val="single" w:sz="6" w:space="0" w:color="2B2B2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8"/>
        <w:gridCol w:w="6168"/>
      </w:tblGrid>
      <w:tr w:rsidR="00000000">
        <w:trPr>
          <w:divId w:val="1586724084"/>
        </w:trPr>
        <w:tc>
          <w:tcPr>
            <w:tcW w:w="33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D9D9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속성</w:t>
            </w:r>
          </w:p>
        </w:tc>
        <w:tc>
          <w:tcPr>
            <w:tcW w:w="729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D9D9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설명</w:t>
            </w:r>
          </w:p>
        </w:tc>
      </w:tr>
      <w:tr w:rsidR="00000000">
        <w:trPr>
          <w:divId w:val="1586724084"/>
        </w:trPr>
        <w:tc>
          <w:tcPr>
            <w:tcW w:w="33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Task</w:t>
            </w:r>
          </w:p>
        </w:tc>
        <w:tc>
          <w:tcPr>
            <w:tcW w:w="729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프로그램이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속한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태스크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명으로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, Tasks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의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하나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노드를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참조한다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.</w:t>
            </w:r>
          </w:p>
        </w:tc>
      </w:tr>
      <w:tr w:rsidR="00000000">
        <w:trPr>
          <w:divId w:val="1586724084"/>
        </w:trPr>
        <w:tc>
          <w:tcPr>
            <w:tcW w:w="33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Version</w:t>
            </w:r>
          </w:p>
        </w:tc>
        <w:tc>
          <w:tcPr>
            <w:tcW w:w="729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프로그램에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대한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버전으로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현재는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0x100</w:t>
            </w:r>
          </w:p>
        </w:tc>
      </w:tr>
      <w:tr w:rsidR="00000000">
        <w:trPr>
          <w:divId w:val="1586724084"/>
        </w:trPr>
        <w:tc>
          <w:tcPr>
            <w:tcW w:w="33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LocalVraiable</w:t>
            </w:r>
          </w:p>
        </w:tc>
        <w:tc>
          <w:tcPr>
            <w:tcW w:w="729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로컬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변수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유무를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나타내는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속성</w:t>
            </w:r>
          </w:p>
        </w:tc>
      </w:tr>
      <w:tr w:rsidR="00000000">
        <w:trPr>
          <w:divId w:val="1586724084"/>
        </w:trPr>
        <w:tc>
          <w:tcPr>
            <w:tcW w:w="33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Kind</w:t>
            </w:r>
          </w:p>
        </w:tc>
        <w:tc>
          <w:tcPr>
            <w:tcW w:w="729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프로그램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유형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FF"/>
                <w:sz w:val="20"/>
                <w:szCs w:val="20"/>
                <w:shd w:val="clear" w:color="auto" w:fill="FFFFFF"/>
              </w:rPr>
              <w:t>#define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F008A"/>
                <w:sz w:val="20"/>
                <w:szCs w:val="20"/>
                <w:shd w:val="clear" w:color="auto" w:fill="FFFFFF"/>
              </w:rPr>
              <w:t>LD_EDITOR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FF"/>
                <w:sz w:val="20"/>
                <w:szCs w:val="20"/>
                <w:shd w:val="clear" w:color="auto" w:fill="FFFFFF"/>
              </w:rPr>
              <w:t>#define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F008A"/>
                <w:sz w:val="20"/>
                <w:szCs w:val="20"/>
                <w:shd w:val="clear" w:color="auto" w:fill="FFFFFF"/>
              </w:rPr>
              <w:t>IL_EDITOR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FF"/>
                <w:sz w:val="20"/>
                <w:szCs w:val="20"/>
                <w:shd w:val="clear" w:color="auto" w:fill="FFFFFF"/>
              </w:rPr>
              <w:t>#define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F008A"/>
                <w:sz w:val="20"/>
                <w:szCs w:val="20"/>
                <w:shd w:val="clear" w:color="auto" w:fill="FFFFFF"/>
              </w:rPr>
              <w:t>SFC_EDITOR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FF"/>
                <w:sz w:val="20"/>
                <w:szCs w:val="20"/>
                <w:shd w:val="clear" w:color="auto" w:fill="FFFFFF"/>
              </w:rPr>
              <w:t>#define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F008A"/>
                <w:sz w:val="20"/>
                <w:szCs w:val="20"/>
                <w:shd w:val="clear" w:color="auto" w:fill="FFFFFF"/>
              </w:rPr>
              <w:t>SFC_MANAGER_EDITOR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3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FF"/>
                <w:sz w:val="20"/>
                <w:szCs w:val="20"/>
                <w:shd w:val="clear" w:color="auto" w:fill="FFFFFF"/>
              </w:rPr>
              <w:t>#define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F008A"/>
                <w:sz w:val="20"/>
                <w:szCs w:val="20"/>
                <w:shd w:val="clear" w:color="auto" w:fill="FFFFFF"/>
              </w:rPr>
              <w:t>ST_EDITOR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4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FF"/>
                <w:sz w:val="20"/>
                <w:szCs w:val="20"/>
                <w:shd w:val="clear" w:color="auto" w:fill="FFFFFF"/>
              </w:rPr>
              <w:t>#define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F008A"/>
                <w:sz w:val="20"/>
                <w:szCs w:val="20"/>
                <w:shd w:val="clear" w:color="auto" w:fill="FFFFFF"/>
              </w:rPr>
              <w:t>FBD_EDITOR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5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FF"/>
                <w:sz w:val="20"/>
                <w:szCs w:val="20"/>
                <w:shd w:val="clear" w:color="auto" w:fill="FFFFFF"/>
              </w:rPr>
              <w:t>#define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F008A"/>
                <w:sz w:val="20"/>
                <w:szCs w:val="20"/>
                <w:shd w:val="clear" w:color="auto" w:fill="FFFFFF"/>
              </w:rPr>
              <w:t>PD_EDITOR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6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FF"/>
                <w:sz w:val="20"/>
                <w:szCs w:val="20"/>
                <w:shd w:val="clear" w:color="auto" w:fill="FFFFFF"/>
              </w:rPr>
              <w:t>#define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F008A"/>
                <w:sz w:val="20"/>
                <w:szCs w:val="20"/>
                <w:shd w:val="clear" w:color="auto" w:fill="FFFFFF"/>
              </w:rPr>
              <w:t>GCODE_EDITOR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7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FF"/>
                <w:sz w:val="20"/>
                <w:szCs w:val="20"/>
                <w:shd w:val="clear" w:color="auto" w:fill="FFFFFF"/>
              </w:rPr>
              <w:t>#define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F008A"/>
                <w:sz w:val="20"/>
                <w:szCs w:val="20"/>
                <w:shd w:val="clear" w:color="auto" w:fill="FFFFFF"/>
              </w:rPr>
              <w:t>LIB_EDITOR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8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4defin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ILT_EDITO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9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// IL Text edito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</w:tbl>
    <w:p w:rsidR="00000000" w:rsidRDefault="00812328">
      <w:pPr>
        <w:pStyle w:val="a8"/>
        <w:divId w:val="1586724084"/>
        <w:rPr>
          <w:rFonts w:ascii="Arial" w:hAnsi="Arial" w:cs="Arial"/>
          <w:sz w:val="20"/>
          <w:szCs w:val="20"/>
        </w:rPr>
      </w:pPr>
    </w:p>
    <w:p w:rsidR="00000000" w:rsidRDefault="00812328">
      <w:pPr>
        <w:pStyle w:val="a8"/>
        <w:divId w:val="1586724084"/>
        <w:rPr>
          <w:rFonts w:ascii="Arial" w:hAnsi="Arial" w:cs="Arial"/>
          <w:sz w:val="20"/>
          <w:szCs w:val="20"/>
        </w:rPr>
      </w:pPr>
    </w:p>
    <w:p w:rsidR="00000000" w:rsidRDefault="00812328">
      <w:pPr>
        <w:pStyle w:val="3"/>
        <w:divId w:val="1586724084"/>
        <w:rPr>
          <w:rFonts w:ascii="Arial" w:hAnsi="Arial" w:cs="Arial"/>
          <w:sz w:val="27"/>
          <w:szCs w:val="27"/>
        </w:rPr>
      </w:pPr>
      <w:bookmarkStart w:id="77" w:name="_Toc27735427"/>
      <w:r>
        <w:rPr>
          <w:rFonts w:ascii="Arial" w:hAnsi="Arial" w:cs="Arial"/>
        </w:rPr>
        <w:t>하위노드</w:t>
      </w:r>
      <w:bookmarkEnd w:id="77"/>
    </w:p>
    <w:tbl>
      <w:tblPr>
        <w:tblW w:w="0" w:type="auto"/>
        <w:tblBorders>
          <w:top w:val="single" w:sz="6" w:space="0" w:color="2B2B2B"/>
          <w:left w:val="single" w:sz="6" w:space="0" w:color="2B2B2B"/>
          <w:bottom w:val="single" w:sz="6" w:space="0" w:color="2B2B2B"/>
          <w:right w:val="single" w:sz="6" w:space="0" w:color="2B2B2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8"/>
        <w:gridCol w:w="6168"/>
      </w:tblGrid>
      <w:tr w:rsidR="00000000">
        <w:trPr>
          <w:divId w:val="1586724084"/>
        </w:trPr>
        <w:tc>
          <w:tcPr>
            <w:tcW w:w="33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D9D9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속성</w:t>
            </w:r>
          </w:p>
        </w:tc>
        <w:tc>
          <w:tcPr>
            <w:tcW w:w="729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D9D9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설명</w:t>
            </w:r>
          </w:p>
        </w:tc>
      </w:tr>
      <w:tr w:rsidR="00000000">
        <w:trPr>
          <w:divId w:val="1586724084"/>
        </w:trPr>
        <w:tc>
          <w:tcPr>
            <w:tcW w:w="33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Task</w:t>
            </w:r>
          </w:p>
        </w:tc>
        <w:tc>
          <w:tcPr>
            <w:tcW w:w="729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프로그램이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속한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태스크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명으로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, Tasks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의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하나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노드를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참조한다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.</w:t>
            </w:r>
          </w:p>
        </w:tc>
      </w:tr>
      <w:tr w:rsidR="00000000">
        <w:trPr>
          <w:divId w:val="1586724084"/>
        </w:trPr>
        <w:tc>
          <w:tcPr>
            <w:tcW w:w="33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729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프로그램에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대한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버전으로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현재는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0x100</w:t>
            </w:r>
          </w:p>
        </w:tc>
      </w:tr>
      <w:tr w:rsidR="00000000">
        <w:trPr>
          <w:divId w:val="1586724084"/>
        </w:trPr>
        <w:tc>
          <w:tcPr>
            <w:tcW w:w="33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LocalVraiable</w:t>
            </w:r>
          </w:p>
        </w:tc>
        <w:tc>
          <w:tcPr>
            <w:tcW w:w="729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로컬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변수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유무를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나타내는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속성</w:t>
            </w:r>
          </w:p>
        </w:tc>
      </w:tr>
      <w:tr w:rsidR="00000000">
        <w:trPr>
          <w:divId w:val="1586724084"/>
        </w:trPr>
        <w:tc>
          <w:tcPr>
            <w:tcW w:w="33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Kind</w:t>
            </w:r>
          </w:p>
        </w:tc>
        <w:tc>
          <w:tcPr>
            <w:tcW w:w="729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프로그램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유형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FF"/>
                <w:sz w:val="20"/>
                <w:szCs w:val="20"/>
                <w:shd w:val="clear" w:color="auto" w:fill="FFFFFF"/>
              </w:rPr>
              <w:t>#define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F008A"/>
                <w:sz w:val="20"/>
                <w:szCs w:val="20"/>
                <w:shd w:val="clear" w:color="auto" w:fill="FFFFFF"/>
              </w:rPr>
              <w:t>LD_EDITOR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FF"/>
                <w:sz w:val="20"/>
                <w:szCs w:val="20"/>
                <w:shd w:val="clear" w:color="auto" w:fill="FFFFFF"/>
              </w:rPr>
              <w:t>#define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F008A"/>
                <w:sz w:val="20"/>
                <w:szCs w:val="20"/>
                <w:shd w:val="clear" w:color="auto" w:fill="FFFFFF"/>
              </w:rPr>
              <w:t>IL_EDITOR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FF"/>
                <w:sz w:val="20"/>
                <w:szCs w:val="20"/>
                <w:shd w:val="clear" w:color="auto" w:fill="FFFFFF"/>
              </w:rPr>
              <w:t>#define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F008A"/>
                <w:sz w:val="20"/>
                <w:szCs w:val="20"/>
                <w:shd w:val="clear" w:color="auto" w:fill="FFFFFF"/>
              </w:rPr>
              <w:t>SFC_EDITOR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FF"/>
                <w:sz w:val="20"/>
                <w:szCs w:val="20"/>
                <w:shd w:val="clear" w:color="auto" w:fill="FFFFFF"/>
              </w:rPr>
              <w:t>#define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F008A"/>
                <w:sz w:val="20"/>
                <w:szCs w:val="20"/>
                <w:shd w:val="clear" w:color="auto" w:fill="FFFFFF"/>
              </w:rPr>
              <w:t>SFC_MANAGER_EDITOR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3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FF"/>
                <w:sz w:val="20"/>
                <w:szCs w:val="20"/>
                <w:shd w:val="clear" w:color="auto" w:fill="FFFFFF"/>
              </w:rPr>
              <w:t>#define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F008A"/>
                <w:sz w:val="20"/>
                <w:szCs w:val="20"/>
                <w:shd w:val="clear" w:color="auto" w:fill="FFFFFF"/>
              </w:rPr>
              <w:t>ST_EDITOR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4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FF"/>
                <w:sz w:val="20"/>
                <w:szCs w:val="20"/>
                <w:shd w:val="clear" w:color="auto" w:fill="FFFFFF"/>
              </w:rPr>
              <w:t>#define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F008A"/>
                <w:sz w:val="20"/>
                <w:szCs w:val="20"/>
                <w:shd w:val="clear" w:color="auto" w:fill="FFFFFF"/>
              </w:rPr>
              <w:t>FBD_EDITOR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5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FF"/>
                <w:sz w:val="20"/>
                <w:szCs w:val="20"/>
                <w:shd w:val="clear" w:color="auto" w:fill="FFFFFF"/>
              </w:rPr>
              <w:t>#define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F008A"/>
                <w:sz w:val="20"/>
                <w:szCs w:val="20"/>
                <w:shd w:val="clear" w:color="auto" w:fill="FFFFFF"/>
              </w:rPr>
              <w:t>PD_EDITOR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6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FF"/>
                <w:sz w:val="20"/>
                <w:szCs w:val="20"/>
                <w:shd w:val="clear" w:color="auto" w:fill="FFFFFF"/>
              </w:rPr>
              <w:t>#define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F008A"/>
                <w:sz w:val="20"/>
                <w:szCs w:val="20"/>
                <w:shd w:val="clear" w:color="auto" w:fill="FFFFFF"/>
              </w:rPr>
              <w:t>GCODE_EDITOR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7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FF"/>
                <w:sz w:val="20"/>
                <w:szCs w:val="20"/>
                <w:shd w:val="clear" w:color="auto" w:fill="FFFFFF"/>
              </w:rPr>
              <w:t>#d</w:t>
            </w:r>
            <w:r>
              <w:rPr>
                <w:rFonts w:ascii="Arial" w:hAnsi="Arial" w:cs="Arial"/>
                <w:color w:val="0000FF"/>
                <w:sz w:val="20"/>
                <w:szCs w:val="20"/>
                <w:shd w:val="clear" w:color="auto" w:fill="FFFFFF"/>
              </w:rPr>
              <w:t>efine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F008A"/>
                <w:sz w:val="20"/>
                <w:szCs w:val="20"/>
                <w:shd w:val="clear" w:color="auto" w:fill="FFFFFF"/>
              </w:rPr>
              <w:t>LIB_EDITOR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8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4defin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ILT_EDITO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9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// IL Text edito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</w:tbl>
    <w:p w:rsidR="00000000" w:rsidRDefault="00812328">
      <w:pPr>
        <w:pStyle w:val="a8"/>
        <w:divId w:val="1586724084"/>
        <w:rPr>
          <w:rFonts w:ascii="Arial" w:hAnsi="Arial" w:cs="Arial"/>
          <w:sz w:val="20"/>
          <w:szCs w:val="20"/>
        </w:rPr>
      </w:pPr>
    </w:p>
    <w:p w:rsidR="00000000" w:rsidRDefault="00812328">
      <w:pPr>
        <w:pStyle w:val="a8"/>
        <w:divId w:val="1586724084"/>
        <w:rPr>
          <w:rFonts w:ascii="Arial" w:hAnsi="Arial" w:cs="Arial"/>
          <w:sz w:val="20"/>
          <w:szCs w:val="20"/>
        </w:rPr>
      </w:pPr>
    </w:p>
    <w:p w:rsidR="00000000" w:rsidRDefault="00812328">
      <w:pPr>
        <w:pStyle w:val="2"/>
        <w:divId w:val="1586724084"/>
        <w:rPr>
          <w:rFonts w:ascii="Arial" w:hAnsi="Arial" w:cs="Arial"/>
          <w:sz w:val="36"/>
          <w:szCs w:val="36"/>
          <w:lang w:eastAsia="ko-KR"/>
        </w:rPr>
      </w:pPr>
      <w:bookmarkStart w:id="78" w:name="_Toc27735428"/>
      <w:r>
        <w:rPr>
          <w:rFonts w:ascii="Arial" w:hAnsi="Arial" w:cs="Arial"/>
          <w:lang w:eastAsia="ko-KR"/>
        </w:rPr>
        <w:lastRenderedPageBreak/>
        <w:t>로컬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변수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구조</w:t>
      </w:r>
      <w:bookmarkEnd w:id="78"/>
    </w:p>
    <w:p w:rsidR="00000000" w:rsidRDefault="00812328">
      <w:pPr>
        <w:pStyle w:val="a8"/>
        <w:divId w:val="15867240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</w:rPr>
        <w:t>글로벌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변수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구조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참조</w:t>
      </w:r>
      <w:r>
        <w:rPr>
          <w:rFonts w:ascii="Arial" w:hAnsi="Arial" w:cs="Arial"/>
          <w:sz w:val="20"/>
          <w:szCs w:val="20"/>
        </w:rPr>
        <w:t xml:space="preserve">&gt; </w:t>
      </w:r>
    </w:p>
    <w:p w:rsidR="00000000" w:rsidRDefault="00812328">
      <w:pPr>
        <w:pStyle w:val="2"/>
        <w:divId w:val="1586724084"/>
        <w:rPr>
          <w:rFonts w:ascii="Arial" w:hAnsi="Arial" w:cs="Arial"/>
          <w:sz w:val="36"/>
          <w:szCs w:val="36"/>
        </w:rPr>
      </w:pPr>
      <w:bookmarkStart w:id="79" w:name="_Toc27735429"/>
      <w:r>
        <w:rPr>
          <w:rFonts w:ascii="Arial" w:hAnsi="Arial" w:cs="Arial"/>
        </w:rPr>
        <w:t>프로그램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별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구조</w:t>
      </w:r>
      <w:bookmarkEnd w:id="79"/>
    </w:p>
    <w:p w:rsidR="00000000" w:rsidRDefault="00812328">
      <w:pPr>
        <w:pStyle w:val="3"/>
        <w:divId w:val="1586724084"/>
        <w:rPr>
          <w:rFonts w:ascii="Arial" w:hAnsi="Arial" w:cs="Arial"/>
        </w:rPr>
      </w:pPr>
      <w:bookmarkStart w:id="80" w:name="_Toc27735430"/>
      <w:r>
        <w:rPr>
          <w:rFonts w:ascii="Arial" w:hAnsi="Arial" w:cs="Arial"/>
        </w:rPr>
        <w:t xml:space="preserve">LD </w:t>
      </w:r>
      <w:r>
        <w:rPr>
          <w:rFonts w:ascii="Arial" w:hAnsi="Arial" w:cs="Arial"/>
        </w:rPr>
        <w:t>편집기</w:t>
      </w:r>
      <w:bookmarkEnd w:id="80"/>
    </w:p>
    <w:p w:rsidR="00000000" w:rsidRDefault="00812328">
      <w:pPr>
        <w:pStyle w:val="a8"/>
        <w:divId w:val="15867240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LD </w:t>
      </w:r>
      <w:r>
        <w:rPr>
          <w:rFonts w:ascii="Arial" w:hAnsi="Arial" w:cs="Arial"/>
          <w:sz w:val="20"/>
          <w:szCs w:val="20"/>
        </w:rPr>
        <w:t>프로그램은</w:t>
      </w:r>
      <w:r>
        <w:rPr>
          <w:rFonts w:ascii="Arial" w:hAnsi="Arial" w:cs="Arial"/>
          <w:sz w:val="20"/>
          <w:szCs w:val="20"/>
        </w:rPr>
        <w:t xml:space="preserve"> LDRoutine</w:t>
      </w:r>
      <w:r>
        <w:rPr>
          <w:rFonts w:ascii="Arial" w:hAnsi="Arial" w:cs="Arial"/>
          <w:sz w:val="20"/>
          <w:szCs w:val="20"/>
        </w:rPr>
        <w:t>으로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시작하며</w:t>
      </w:r>
      <w:r>
        <w:rPr>
          <w:rFonts w:ascii="Arial" w:hAnsi="Arial" w:cs="Arial"/>
          <w:sz w:val="20"/>
          <w:szCs w:val="20"/>
        </w:rPr>
        <w:t xml:space="preserve"> Rung </w:t>
      </w:r>
      <w:r>
        <w:rPr>
          <w:rFonts w:ascii="Arial" w:hAnsi="Arial" w:cs="Arial"/>
          <w:sz w:val="20"/>
          <w:szCs w:val="20"/>
        </w:rPr>
        <w:t>및</w:t>
      </w:r>
      <w:r>
        <w:rPr>
          <w:rFonts w:ascii="Arial" w:hAnsi="Arial" w:cs="Arial"/>
          <w:sz w:val="20"/>
          <w:szCs w:val="20"/>
        </w:rPr>
        <w:t xml:space="preserve"> Rung</w:t>
      </w:r>
      <w:r>
        <w:rPr>
          <w:rFonts w:ascii="Arial" w:hAnsi="Arial" w:cs="Arial"/>
          <w:sz w:val="20"/>
          <w:szCs w:val="20"/>
        </w:rPr>
        <w:t>에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속한</w:t>
      </w:r>
      <w:r>
        <w:rPr>
          <w:rFonts w:ascii="Arial" w:hAnsi="Arial" w:cs="Arial"/>
          <w:sz w:val="20"/>
          <w:szCs w:val="20"/>
        </w:rPr>
        <w:t xml:space="preserve"> Element</w:t>
      </w:r>
      <w:r>
        <w:rPr>
          <w:rFonts w:ascii="Arial" w:hAnsi="Arial" w:cs="Arial"/>
          <w:sz w:val="20"/>
          <w:szCs w:val="20"/>
        </w:rPr>
        <w:t>로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구성된다</w:t>
      </w:r>
      <w:r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아래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그림에서</w:t>
      </w:r>
      <w:r>
        <w:rPr>
          <w:rFonts w:ascii="Arial" w:hAnsi="Arial" w:cs="Arial"/>
          <w:sz w:val="20"/>
          <w:szCs w:val="20"/>
        </w:rPr>
        <w:t xml:space="preserve"> OnlineUploadData</w:t>
      </w:r>
      <w:r>
        <w:rPr>
          <w:rFonts w:ascii="Arial" w:hAnsi="Arial" w:cs="Arial"/>
          <w:sz w:val="20"/>
          <w:szCs w:val="20"/>
        </w:rPr>
        <w:t>의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경우에는</w:t>
      </w:r>
      <w:r>
        <w:rPr>
          <w:rFonts w:ascii="Arial" w:hAnsi="Arial" w:cs="Arial"/>
          <w:sz w:val="20"/>
          <w:szCs w:val="20"/>
        </w:rPr>
        <w:t xml:space="preserve"> PLC</w:t>
      </w:r>
      <w:r>
        <w:rPr>
          <w:rFonts w:ascii="Arial" w:hAnsi="Arial" w:cs="Arial"/>
          <w:sz w:val="20"/>
          <w:szCs w:val="20"/>
        </w:rPr>
        <w:t>에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다운로드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되는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데이터로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바이너리로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인코딩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되어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있으며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본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문서에서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상세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설명은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하지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않는다</w:t>
      </w:r>
      <w:r>
        <w:rPr>
          <w:rFonts w:ascii="Arial" w:hAnsi="Arial" w:cs="Arial"/>
          <w:sz w:val="20"/>
          <w:szCs w:val="20"/>
        </w:rPr>
        <w:t xml:space="preserve">. </w:t>
      </w:r>
    </w:p>
    <w:p w:rsidR="00000000" w:rsidRDefault="00812328">
      <w:pPr>
        <w:pStyle w:val="a8"/>
        <w:divId w:val="15867240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6124575" cy="1276350"/>
            <wp:effectExtent l="0" t="0" r="9525" b="0"/>
            <wp:docPr id="6" name="그림 6" descr="http://165.243.151.32:8080/cb/displayDocument/f229842af700028fe7282d790d420dc5.png?task_id=5188506&amp;artifact_id=767446&amp;version=1&amp;raw=true&amp;history=false&amp;notification=fa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165.243.151.32:8080/cb/displayDocument/f229842af700028fe7282d790d420dc5.png?task_id=5188506&amp;artifact_id=767446&amp;version=1&amp;raw=true&amp;history=false&amp;notification=fals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12328">
      <w:pPr>
        <w:pStyle w:val="a8"/>
        <w:spacing w:after="240" w:afterAutospacing="0"/>
        <w:divId w:val="1586724084"/>
        <w:rPr>
          <w:rFonts w:ascii="Arial" w:hAnsi="Arial" w:cs="Arial"/>
          <w:sz w:val="20"/>
          <w:szCs w:val="20"/>
        </w:rPr>
      </w:pPr>
    </w:p>
    <w:p w:rsidR="00000000" w:rsidRDefault="00812328">
      <w:pPr>
        <w:pStyle w:val="4"/>
        <w:divId w:val="1586724084"/>
        <w:rPr>
          <w:rFonts w:ascii="Arial" w:hAnsi="Arial" w:cs="Arial"/>
          <w:sz w:val="24"/>
          <w:szCs w:val="24"/>
        </w:rPr>
      </w:pPr>
      <w:bookmarkStart w:id="81" w:name="_Toc27735431"/>
      <w:r>
        <w:rPr>
          <w:rFonts w:ascii="Arial" w:hAnsi="Arial" w:cs="Arial"/>
        </w:rPr>
        <w:t>노드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및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속성</w:t>
      </w:r>
      <w:bookmarkEnd w:id="81"/>
    </w:p>
    <w:tbl>
      <w:tblPr>
        <w:tblW w:w="0" w:type="auto"/>
        <w:tblBorders>
          <w:top w:val="single" w:sz="6" w:space="0" w:color="2B2B2B"/>
          <w:left w:val="single" w:sz="6" w:space="0" w:color="2B2B2B"/>
          <w:bottom w:val="single" w:sz="6" w:space="0" w:color="2B2B2B"/>
          <w:right w:val="single" w:sz="6" w:space="0" w:color="2B2B2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2"/>
        <w:gridCol w:w="6214"/>
      </w:tblGrid>
      <w:tr w:rsidR="00000000">
        <w:trPr>
          <w:divId w:val="1586724084"/>
        </w:trPr>
        <w:tc>
          <w:tcPr>
            <w:tcW w:w="33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D9D9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항목</w:t>
            </w:r>
          </w:p>
        </w:tc>
        <w:tc>
          <w:tcPr>
            <w:tcW w:w="729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D9D9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설명</w:t>
            </w:r>
          </w:p>
        </w:tc>
      </w:tr>
      <w:tr w:rsidR="00000000">
        <w:trPr>
          <w:divId w:val="1586724084"/>
        </w:trPr>
        <w:tc>
          <w:tcPr>
            <w:tcW w:w="33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Rung</w:t>
            </w:r>
          </w:p>
        </w:tc>
        <w:tc>
          <w:tcPr>
            <w:tcW w:w="729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하나의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LDRoutine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은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N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개의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Rung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으로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구성된다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.</w:t>
            </w:r>
          </w:p>
        </w:tc>
      </w:tr>
      <w:tr w:rsidR="00000000">
        <w:trPr>
          <w:divId w:val="1586724084"/>
        </w:trPr>
        <w:tc>
          <w:tcPr>
            <w:tcW w:w="33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BlockMask</w:t>
            </w:r>
          </w:p>
        </w:tc>
        <w:tc>
          <w:tcPr>
            <w:tcW w:w="729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비실행문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설정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유무</w:t>
            </w:r>
          </w:p>
        </w:tc>
      </w:tr>
      <w:tr w:rsidR="00000000">
        <w:trPr>
          <w:divId w:val="1586724084"/>
        </w:trPr>
        <w:tc>
          <w:tcPr>
            <w:tcW w:w="33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Element</w:t>
            </w:r>
          </w:p>
        </w:tc>
        <w:tc>
          <w:tcPr>
            <w:tcW w:w="729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LD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개별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구성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요소</w:t>
            </w:r>
          </w:p>
        </w:tc>
      </w:tr>
      <w:tr w:rsidR="00000000">
        <w:trPr>
          <w:divId w:val="1586724084"/>
        </w:trPr>
        <w:tc>
          <w:tcPr>
            <w:tcW w:w="33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ElementType</w:t>
            </w:r>
          </w:p>
        </w:tc>
        <w:tc>
          <w:tcPr>
            <w:tcW w:w="729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LD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프로그램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상에서의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구성요소에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대한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식별자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FF"/>
                <w:sz w:val="20"/>
                <w:szCs w:val="20"/>
                <w:shd w:val="clear" w:color="auto" w:fill="FFFFFF"/>
              </w:rPr>
              <w:t>typedef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FF"/>
                <w:sz w:val="20"/>
                <w:szCs w:val="20"/>
                <w:shd w:val="clear" w:color="auto" w:fill="FFFFFF"/>
              </w:rPr>
              <w:t>enum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{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LDElementMode_Start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= 0,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LineType_Start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= 0,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VertLineMode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=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LineType_Start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, </w:t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//'|'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HorzLineMode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, </w:t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// '-'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MultiHorzLineMode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, </w:t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// '--&gt;&gt;'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//add, only here, additional line type device.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LineType_End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= 5,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ContactType_Start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= 6,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ContactMode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=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ContactType_Start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, </w:t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// '-| |-'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ClosedContactMode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, </w:t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// '-|/|-'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PulseCon</w:t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tactMode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, </w:t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// '-|P|-'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NPulseContactMode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, </w:t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// '-|N|-'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lastRenderedPageBreak/>
              <w:t>//add, only here, additional contact type device.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ContactType_End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= 13,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CoilType_Start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= 14,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CoilMode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=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CoilType_Start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, </w:t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// '-( )-'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ClosedCoilMode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, </w:t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// '-(/)-'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SetCoilMode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, </w:t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// '-(S)-'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ResetCoilMode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, </w:t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// '-(R)-'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PulseCoilMode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, </w:t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// '-(P)-'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NPulseCoilMode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, </w:t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// '-(N)-'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//add, only here, additional coil type device.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CoilType_End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=30,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FunctionType_Start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= 31,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FuncMode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FBMode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, </w:t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// '-[F]-'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FBHeaderMode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, </w:t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// '-[F]-' : Header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FBBodyMo</w:t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de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, </w:t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// '-[F]-' : Body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FBTailMode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, </w:t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// '-[F]-' : Tail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FBInputMode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FBOutputMode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//add, only here, additional function type device.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FunctionType_End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= 45,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BranchType_Start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= 51,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SCALLMode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JMPMode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RetMode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, </w:t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SubroutineMode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BreakMode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ForMode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NextMode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//add, only here, additional branch type device.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BranchType_End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= 60,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CommentType_Start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= 61,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InverterMode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, </w:t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// '-*-'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RungCommentMode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, </w:t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// 'rung comment'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OutputCommentMode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, </w:t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// 'output comment'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LabelMode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EndOfPrgMode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Ro</w:t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wCompositeMode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, </w:t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// 'row'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ErrorComponentMode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NullType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VariableMode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CellActionMode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//add, only here, additional comment type device.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CommentType_End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= 90,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// vertical function(function &amp; function block) related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VertFunctionType_Start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= 100,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VertFuncMode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VertFBMode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VertFBHeaderMode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lastRenderedPageBreak/>
              <w:t>VertFBBodyMode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VertFBTailMode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// add additional vertical function type device here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VertFunctionType_End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= 109,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LDElementMode_End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= 110,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Misc_Start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= 120,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ArrowMode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F4F4F"/>
                <w:sz w:val="20"/>
                <w:szCs w:val="20"/>
                <w:shd w:val="clear" w:color="auto" w:fill="FFFFFF"/>
              </w:rPr>
              <w:t>Misc_End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}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16F85"/>
                <w:sz w:val="20"/>
                <w:szCs w:val="20"/>
                <w:shd w:val="clear" w:color="auto" w:fill="FFFFFF"/>
              </w:rPr>
              <w:t>LDCom</w:t>
            </w:r>
            <w:r>
              <w:rPr>
                <w:rFonts w:ascii="Arial" w:hAnsi="Arial" w:cs="Arial"/>
                <w:color w:val="216F85"/>
                <w:sz w:val="20"/>
                <w:szCs w:val="20"/>
                <w:shd w:val="clear" w:color="auto" w:fill="FFFFFF"/>
              </w:rPr>
              <w:t>ponentType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;</w:t>
            </w:r>
          </w:p>
        </w:tc>
      </w:tr>
      <w:tr w:rsidR="00000000">
        <w:trPr>
          <w:divId w:val="1586724084"/>
        </w:trPr>
        <w:tc>
          <w:tcPr>
            <w:tcW w:w="33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Coordninate</w:t>
            </w:r>
          </w:p>
        </w:tc>
        <w:tc>
          <w:tcPr>
            <w:tcW w:w="729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각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항목이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위치하는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좌표로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좌표계의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구성은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문서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하단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참조</w:t>
            </w:r>
          </w:p>
        </w:tc>
      </w:tr>
      <w:tr w:rsidR="00000000">
        <w:trPr>
          <w:divId w:val="1586724084"/>
        </w:trPr>
        <w:tc>
          <w:tcPr>
            <w:tcW w:w="33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729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화면상에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표시되는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ko-KR"/>
              </w:rPr>
              <w:t>텍스트</w:t>
            </w:r>
          </w:p>
        </w:tc>
      </w:tr>
      <w:tr w:rsidR="00000000">
        <w:trPr>
          <w:divId w:val="1586724084"/>
        </w:trPr>
        <w:tc>
          <w:tcPr>
            <w:tcW w:w="33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Param</w:t>
            </w:r>
          </w:p>
        </w:tc>
        <w:tc>
          <w:tcPr>
            <w:tcW w:w="729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123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각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항목별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요소마다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다름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연결선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끝좌표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명령어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명령어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파라미터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파라미터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2, …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파라미터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N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펑션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펑션블록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FNAME: [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이름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]\n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TYPE: [function][function_block][,user]\n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INSTANCE: [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인스턴스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명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]\n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INDEX: [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펑션에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대한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index (XG5000\l.kor\cmdd.mdb)]\n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COL_PROP: [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칼럼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너비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]\n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SAFETY: [Safety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속성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]\n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VAR_IN: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이름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데이터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타입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추가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데이터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트리거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속성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\n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…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VAR_IN_OUT: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…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VAR_OUT</w:t>
            </w:r>
          </w:p>
        </w:tc>
      </w:tr>
    </w:tbl>
    <w:p w:rsidR="00000000" w:rsidRDefault="00812328">
      <w:pPr>
        <w:pStyle w:val="a8"/>
        <w:divId w:val="1586724084"/>
        <w:rPr>
          <w:rFonts w:ascii="Arial" w:hAnsi="Arial" w:cs="Arial"/>
          <w:sz w:val="20"/>
          <w:szCs w:val="20"/>
        </w:rPr>
      </w:pPr>
    </w:p>
    <w:p w:rsidR="00000000" w:rsidRDefault="00812328">
      <w:pPr>
        <w:pStyle w:val="a8"/>
        <w:divId w:val="1586724084"/>
        <w:rPr>
          <w:rFonts w:ascii="Arial" w:hAnsi="Arial" w:cs="Arial"/>
          <w:sz w:val="20"/>
          <w:szCs w:val="20"/>
        </w:rPr>
      </w:pPr>
    </w:p>
    <w:p w:rsidR="00000000" w:rsidRDefault="00812328">
      <w:pPr>
        <w:pStyle w:val="4"/>
        <w:divId w:val="1586724084"/>
        <w:rPr>
          <w:rFonts w:ascii="Arial" w:hAnsi="Arial" w:cs="Arial"/>
          <w:sz w:val="24"/>
          <w:szCs w:val="24"/>
        </w:rPr>
      </w:pPr>
      <w:bookmarkStart w:id="82" w:name="_Toc27735432"/>
      <w:r>
        <w:rPr>
          <w:rFonts w:ascii="Arial" w:hAnsi="Arial" w:cs="Arial"/>
        </w:rPr>
        <w:t xml:space="preserve">LD </w:t>
      </w:r>
      <w:r>
        <w:rPr>
          <w:rFonts w:ascii="Arial" w:hAnsi="Arial" w:cs="Arial"/>
        </w:rPr>
        <w:t>기본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구성</w:t>
      </w:r>
      <w:bookmarkEnd w:id="82"/>
    </w:p>
    <w:p w:rsidR="00000000" w:rsidRDefault="00812328">
      <w:pPr>
        <w:pStyle w:val="a8"/>
        <w:divId w:val="15867240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프로그램</w:t>
      </w:r>
      <w:r>
        <w:rPr>
          <w:rFonts w:ascii="Arial" w:hAnsi="Arial" w:cs="Arial"/>
          <w:sz w:val="20"/>
          <w:szCs w:val="20"/>
        </w:rPr>
        <w:t xml:space="preserve">: LD </w:t>
      </w:r>
      <w:r>
        <w:rPr>
          <w:rFonts w:ascii="Arial" w:hAnsi="Arial" w:cs="Arial"/>
          <w:sz w:val="20"/>
          <w:szCs w:val="20"/>
        </w:rPr>
        <w:t>프로그램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전체</w:t>
      </w:r>
      <w:r>
        <w:rPr>
          <w:rFonts w:ascii="Arial" w:hAnsi="Arial" w:cs="Arial"/>
          <w:sz w:val="20"/>
          <w:szCs w:val="20"/>
        </w:rPr>
        <w:t xml:space="preserve"> </w:t>
      </w:r>
    </w:p>
    <w:p w:rsidR="00000000" w:rsidRDefault="00812328">
      <w:pPr>
        <w:pStyle w:val="a8"/>
        <w:divId w:val="15867240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4895850" cy="3781425"/>
            <wp:effectExtent l="0" t="0" r="0" b="9525"/>
            <wp:docPr id="7" name="그림 7" descr="http://165.243.151.32:8080/cb/displayDocument/91671da60e577a1bb721682ac0f126c5.png?task_id=5188506&amp;artifact_id=767448&amp;version=1&amp;raw=true&amp;history=false&amp;notification=fa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165.243.151.32:8080/cb/displayDocument/91671da60e577a1bb721682ac0f126c5.png?task_id=5188506&amp;artifact_id=767448&amp;version=1&amp;raw=true&amp;history=false&amp;notification=fals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12328">
      <w:pPr>
        <w:pStyle w:val="a8"/>
        <w:divId w:val="15867240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렁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수직선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또는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펑션</w:t>
      </w:r>
      <w:r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>펑션으로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연결된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라인의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집합</w:t>
      </w:r>
      <w:r>
        <w:rPr>
          <w:rFonts w:ascii="Arial" w:hAnsi="Arial" w:cs="Arial"/>
          <w:sz w:val="20"/>
          <w:szCs w:val="20"/>
        </w:rPr>
        <w:t xml:space="preserve"> </w:t>
      </w:r>
    </w:p>
    <w:p w:rsidR="00000000" w:rsidRDefault="00812328">
      <w:pPr>
        <w:pStyle w:val="a8"/>
        <w:divId w:val="15867240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4876800" cy="2419350"/>
            <wp:effectExtent l="0" t="0" r="0" b="0"/>
            <wp:docPr id="8" name="그림 8" descr="http://165.243.151.32:8080/cb/displayDocument/86ea5d196a8c48a1ae67f7841799d1a3.png?task_id=5188506&amp;artifact_id=767447&amp;version=1&amp;raw=true&amp;history=false&amp;notification=fa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165.243.151.32:8080/cb/displayDocument/86ea5d196a8c48a1ae67f7841799d1a3.png?task_id=5188506&amp;artifact_id=767447&amp;version=1&amp;raw=true&amp;history=false&amp;notification=fals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12328">
      <w:pPr>
        <w:pStyle w:val="a8"/>
        <w:divId w:val="15867240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라인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하나의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라인에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대한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데이터</w:t>
      </w:r>
      <w:r>
        <w:rPr>
          <w:rFonts w:ascii="Arial" w:hAnsi="Arial" w:cs="Arial"/>
          <w:sz w:val="20"/>
          <w:szCs w:val="20"/>
        </w:rPr>
        <w:t xml:space="preserve"> </w:t>
      </w:r>
    </w:p>
    <w:p w:rsidR="00000000" w:rsidRDefault="00812328">
      <w:pPr>
        <w:pStyle w:val="a8"/>
        <w:divId w:val="15867240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4429125" cy="1638300"/>
            <wp:effectExtent l="0" t="0" r="9525" b="0"/>
            <wp:docPr id="9" name="그림 9" descr="http://165.243.151.32:8080/cb/displayDocument/648dca9e5d3c1fe08aebe17ccb144429.png?task_id=5188506&amp;artifact_id=767449&amp;version=1&amp;raw=true&amp;history=false&amp;notification=fa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165.243.151.32:8080/cb/displayDocument/648dca9e5d3c1fe08aebe17ccb144429.png?task_id=5188506&amp;artifact_id=767449&amp;version=1&amp;raw=true&amp;history=false&amp;notification=fals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12328">
      <w:pPr>
        <w:pStyle w:val="a8"/>
        <w:divId w:val="15867240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명령</w:t>
      </w:r>
      <w:r>
        <w:rPr>
          <w:rFonts w:ascii="Arial" w:hAnsi="Arial" w:cs="Arial"/>
          <w:sz w:val="20"/>
          <w:szCs w:val="20"/>
        </w:rPr>
        <w:t xml:space="preserve">: XGK </w:t>
      </w:r>
      <w:r>
        <w:rPr>
          <w:rFonts w:ascii="Arial" w:hAnsi="Arial" w:cs="Arial"/>
          <w:sz w:val="20"/>
          <w:szCs w:val="20"/>
        </w:rPr>
        <w:t>혹은</w:t>
      </w:r>
      <w:r>
        <w:rPr>
          <w:rFonts w:ascii="Arial" w:hAnsi="Arial" w:cs="Arial"/>
          <w:sz w:val="20"/>
          <w:szCs w:val="20"/>
        </w:rPr>
        <w:t xml:space="preserve"> XGI</w:t>
      </w:r>
      <w:r>
        <w:rPr>
          <w:rFonts w:ascii="Arial" w:hAnsi="Arial" w:cs="Arial"/>
          <w:sz w:val="20"/>
          <w:szCs w:val="20"/>
        </w:rPr>
        <w:t>의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확장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명령어로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하나의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명령은</w:t>
      </w:r>
      <w:r>
        <w:rPr>
          <w:rFonts w:ascii="Arial" w:hAnsi="Arial" w:cs="Arial"/>
          <w:sz w:val="20"/>
          <w:szCs w:val="20"/>
        </w:rPr>
        <w:t xml:space="preserve"> header + tail </w:t>
      </w:r>
      <w:r>
        <w:rPr>
          <w:rFonts w:ascii="Arial" w:hAnsi="Arial" w:cs="Arial"/>
          <w:sz w:val="20"/>
          <w:szCs w:val="20"/>
        </w:rPr>
        <w:t>및</w:t>
      </w:r>
      <w:r>
        <w:rPr>
          <w:rFonts w:ascii="Arial" w:hAnsi="Arial" w:cs="Arial"/>
          <w:sz w:val="20"/>
          <w:szCs w:val="20"/>
        </w:rPr>
        <w:t xml:space="preserve"> body </w:t>
      </w:r>
      <w:r>
        <w:rPr>
          <w:rFonts w:ascii="Arial" w:hAnsi="Arial" w:cs="Arial"/>
          <w:sz w:val="20"/>
          <w:szCs w:val="20"/>
        </w:rPr>
        <w:t>블록으로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구성된다</w:t>
      </w:r>
      <w:r>
        <w:rPr>
          <w:rFonts w:ascii="Arial" w:hAnsi="Arial" w:cs="Arial"/>
          <w:sz w:val="20"/>
          <w:szCs w:val="20"/>
        </w:rPr>
        <w:t xml:space="preserve">. </w:t>
      </w:r>
    </w:p>
    <w:p w:rsidR="00000000" w:rsidRDefault="00812328">
      <w:pPr>
        <w:pStyle w:val="a8"/>
        <w:divId w:val="15867240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848100" cy="1057275"/>
            <wp:effectExtent l="0" t="0" r="0" b="9525"/>
            <wp:docPr id="10" name="그림 10" descr="http://165.243.151.32:8080/cb/displayDocument/7a3e7693b46a289f330abe7565086f37.png?task_id=5188506&amp;artifact_id=767450&amp;version=1&amp;raw=true&amp;history=false&amp;notification=fa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165.243.151.32:8080/cb/displayDocument/7a3e7693b46a289f330abe7565086f37.png?task_id=5188506&amp;artifact_id=767450&amp;version=1&amp;raw=true&amp;history=false&amp;notification=fals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12328">
      <w:pPr>
        <w:pStyle w:val="a8"/>
        <w:divId w:val="15867240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펑션</w:t>
      </w:r>
      <w:r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>펑션블록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펑션</w:t>
      </w:r>
      <w:r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>펑션블록은</w:t>
      </w:r>
      <w:r>
        <w:rPr>
          <w:rFonts w:ascii="Arial" w:hAnsi="Arial" w:cs="Arial"/>
          <w:sz w:val="20"/>
          <w:szCs w:val="20"/>
        </w:rPr>
        <w:t xml:space="preserve"> header + tail </w:t>
      </w:r>
      <w:r>
        <w:rPr>
          <w:rFonts w:ascii="Arial" w:hAnsi="Arial" w:cs="Arial"/>
          <w:sz w:val="20"/>
          <w:szCs w:val="20"/>
        </w:rPr>
        <w:t>블록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및</w:t>
      </w:r>
      <w:r>
        <w:rPr>
          <w:rFonts w:ascii="Arial" w:hAnsi="Arial" w:cs="Arial"/>
          <w:sz w:val="20"/>
          <w:szCs w:val="20"/>
        </w:rPr>
        <w:t xml:space="preserve"> body </w:t>
      </w:r>
      <w:r>
        <w:rPr>
          <w:rFonts w:ascii="Arial" w:hAnsi="Arial" w:cs="Arial"/>
          <w:sz w:val="20"/>
          <w:szCs w:val="20"/>
        </w:rPr>
        <w:t>블록로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구성된다</w:t>
      </w:r>
      <w:r>
        <w:rPr>
          <w:rFonts w:ascii="Arial" w:hAnsi="Arial" w:cs="Arial"/>
          <w:sz w:val="20"/>
          <w:szCs w:val="20"/>
        </w:rPr>
        <w:t xml:space="preserve">. </w:t>
      </w:r>
    </w:p>
    <w:p w:rsidR="00000000" w:rsidRDefault="00812328">
      <w:pPr>
        <w:pStyle w:val="a8"/>
        <w:divId w:val="15867240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981325" cy="1704975"/>
            <wp:effectExtent l="0" t="0" r="9525" b="9525"/>
            <wp:docPr id="11" name="그림 11" descr="http://165.243.151.32:8080/cb/displayDocument/a0de226cf1d33cbd7978436098cada98.png?task_id=5188506&amp;artifact_id=767458&amp;version=1&amp;raw=true&amp;history=false&amp;notification=fa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165.243.151.32:8080/cb/displayDocument/a0de226cf1d33cbd7978436098cada98.png?task_id=5188506&amp;artifact_id=767458&amp;version=1&amp;raw=true&amp;history=false&amp;notification=fals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12328">
      <w:pPr>
        <w:pStyle w:val="a8"/>
        <w:divId w:val="15867240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연결선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시작과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끝을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갖는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긴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수평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라인</w:t>
      </w:r>
      <w:r>
        <w:rPr>
          <w:rFonts w:ascii="Arial" w:hAnsi="Arial" w:cs="Arial"/>
          <w:sz w:val="20"/>
          <w:szCs w:val="20"/>
        </w:rPr>
        <w:t xml:space="preserve"> </w:t>
      </w:r>
    </w:p>
    <w:p w:rsidR="00000000" w:rsidRDefault="00812328">
      <w:pPr>
        <w:pStyle w:val="a8"/>
        <w:divId w:val="15867240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067300" cy="885825"/>
            <wp:effectExtent l="0" t="0" r="0" b="9525"/>
            <wp:docPr id="12" name="그림 12" descr="http://165.243.151.32:8080/cb/displayDocument/427fc8e81f1a1b73613e44af4a8389c6.png?task_id=5188506&amp;artifact_id=767459&amp;version=1&amp;raw=true&amp;history=false&amp;notification=fa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165.243.151.32:8080/cb/displayDocument/427fc8e81f1a1b73613e44af4a8389c6.png?task_id=5188506&amp;artifact_id=767459&amp;version=1&amp;raw=true&amp;history=false&amp;notification=fals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12328">
      <w:pPr>
        <w:pStyle w:val="a8"/>
        <w:divId w:val="15867240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수직선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수직선은</w:t>
      </w:r>
      <w:r>
        <w:rPr>
          <w:rFonts w:ascii="Arial" w:hAnsi="Arial" w:cs="Arial"/>
          <w:sz w:val="20"/>
          <w:szCs w:val="20"/>
        </w:rPr>
        <w:t xml:space="preserve"> 2</w:t>
      </w:r>
      <w:r>
        <w:rPr>
          <w:rFonts w:ascii="Arial" w:hAnsi="Arial" w:cs="Arial"/>
          <w:sz w:val="20"/>
          <w:szCs w:val="20"/>
        </w:rPr>
        <w:t>개의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라인을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연결하는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것으로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상위</w:t>
      </w:r>
      <w:r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>하위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라인으로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구성된다</w:t>
      </w:r>
      <w:r>
        <w:rPr>
          <w:rFonts w:ascii="Arial" w:hAnsi="Arial" w:cs="Arial"/>
          <w:sz w:val="20"/>
          <w:szCs w:val="20"/>
        </w:rPr>
        <w:t xml:space="preserve">. </w:t>
      </w:r>
    </w:p>
    <w:p w:rsidR="00000000" w:rsidRDefault="00812328">
      <w:pPr>
        <w:pStyle w:val="a8"/>
        <w:divId w:val="15867240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4248150" cy="1257300"/>
            <wp:effectExtent l="0" t="0" r="0" b="0"/>
            <wp:docPr id="13" name="그림 13" descr="http://165.243.151.32:8080/cb/displayDocument/e7abdd2e685037699901fd8523d73df9.png?task_id=5188506&amp;artifact_id=767457&amp;version=1&amp;raw=true&amp;history=false&amp;notification=fa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165.243.151.32:8080/cb/displayDocument/e7abdd2e685037699901fd8523d73df9.png?task_id=5188506&amp;artifact_id=767457&amp;version=1&amp;raw=true&amp;history=false&amp;notification=fals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12328">
      <w:pPr>
        <w:pStyle w:val="a8"/>
        <w:divId w:val="15867240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LD </w:t>
      </w:r>
      <w:r>
        <w:rPr>
          <w:rFonts w:ascii="Arial" w:hAnsi="Arial" w:cs="Arial"/>
          <w:sz w:val="20"/>
          <w:szCs w:val="20"/>
        </w:rPr>
        <w:t>좌표계</w:t>
      </w:r>
      <w:r>
        <w:rPr>
          <w:rFonts w:ascii="Arial" w:hAnsi="Arial" w:cs="Arial"/>
          <w:sz w:val="20"/>
          <w:szCs w:val="20"/>
        </w:rPr>
        <w:t>: LD</w:t>
      </w:r>
      <w:r>
        <w:rPr>
          <w:rFonts w:ascii="Arial" w:hAnsi="Arial" w:cs="Arial"/>
          <w:sz w:val="20"/>
          <w:szCs w:val="20"/>
        </w:rPr>
        <w:t>의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좌표계는</w:t>
      </w:r>
      <w:r>
        <w:rPr>
          <w:rFonts w:ascii="Arial" w:hAnsi="Arial" w:cs="Arial"/>
          <w:sz w:val="20"/>
          <w:szCs w:val="20"/>
        </w:rPr>
        <w:t xml:space="preserve"> 32</w:t>
      </w:r>
      <w:r>
        <w:rPr>
          <w:rFonts w:ascii="Arial" w:hAnsi="Arial" w:cs="Arial"/>
          <w:sz w:val="20"/>
          <w:szCs w:val="20"/>
        </w:rPr>
        <w:t>비트의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정수로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나타내지며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수평셀은</w:t>
      </w:r>
      <w:r>
        <w:rPr>
          <w:rFonts w:ascii="Arial" w:hAnsi="Arial" w:cs="Arial"/>
          <w:sz w:val="20"/>
          <w:szCs w:val="20"/>
        </w:rPr>
        <w:t xml:space="preserve"> 1, 4, 7</w:t>
      </w:r>
      <w:r>
        <w:rPr>
          <w:rFonts w:ascii="Arial" w:hAnsi="Arial" w:cs="Arial"/>
          <w:sz w:val="20"/>
          <w:szCs w:val="20"/>
        </w:rPr>
        <w:t>의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형태로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증가하며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라인은</w:t>
      </w:r>
      <w:r>
        <w:rPr>
          <w:rFonts w:ascii="Arial" w:hAnsi="Arial" w:cs="Arial"/>
          <w:sz w:val="20"/>
          <w:szCs w:val="20"/>
        </w:rPr>
        <w:t xml:space="preserve"> 1024 </w:t>
      </w:r>
      <w:r>
        <w:rPr>
          <w:rFonts w:ascii="Arial" w:hAnsi="Arial" w:cs="Arial"/>
          <w:sz w:val="20"/>
          <w:szCs w:val="20"/>
        </w:rPr>
        <w:t>단위로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증가한다</w:t>
      </w:r>
      <w:r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수직라인의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경우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상위로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라인으로의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연결은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셀</w:t>
      </w:r>
      <w:r>
        <w:rPr>
          <w:rFonts w:ascii="Arial" w:hAnsi="Arial" w:cs="Arial"/>
          <w:sz w:val="20"/>
          <w:szCs w:val="20"/>
        </w:rPr>
        <w:t xml:space="preserve"> + 1, </w:t>
      </w:r>
      <w:r>
        <w:rPr>
          <w:rFonts w:ascii="Arial" w:hAnsi="Arial" w:cs="Arial"/>
          <w:sz w:val="20"/>
          <w:szCs w:val="20"/>
        </w:rPr>
        <w:t>하위로의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연결은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셀</w:t>
      </w:r>
      <w:r>
        <w:rPr>
          <w:rFonts w:ascii="Arial" w:hAnsi="Arial" w:cs="Arial"/>
          <w:sz w:val="20"/>
          <w:szCs w:val="20"/>
        </w:rPr>
        <w:t xml:space="preserve"> + 2</w:t>
      </w:r>
      <w:r>
        <w:rPr>
          <w:rFonts w:ascii="Arial" w:hAnsi="Arial" w:cs="Arial"/>
          <w:sz w:val="20"/>
          <w:szCs w:val="20"/>
        </w:rPr>
        <w:t>로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구성된다</w:t>
      </w:r>
      <w:r>
        <w:rPr>
          <w:rFonts w:ascii="Arial" w:hAnsi="Arial" w:cs="Arial"/>
          <w:sz w:val="20"/>
          <w:szCs w:val="20"/>
        </w:rPr>
        <w:t xml:space="preserve">. </w:t>
      </w:r>
    </w:p>
    <w:p w:rsidR="00000000" w:rsidRDefault="00812328">
      <w:pPr>
        <w:pStyle w:val="a8"/>
        <w:divId w:val="15867240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734050" cy="1714500"/>
            <wp:effectExtent l="0" t="0" r="0" b="0"/>
            <wp:docPr id="14" name="그림 14" descr="http://165.243.151.32:8080/cb/displayDocument/e06631f9fcbb24a7f1a238332eb7ebb9.png?task_id=5188506&amp;artifact_id=767463&amp;version=1&amp;raw=true&amp;history=false&amp;notification=fa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165.243.151.32:8080/cb/displayDocument/e06631f9fcbb24a7f1a238332eb7ebb9.png?task_id=5188506&amp;artifact_id=767463&amp;version=1&amp;raw=true&amp;history=false&amp;notification=fals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CD8" w:rsidRDefault="00C82CD8">
      <w:pPr>
        <w:rPr>
          <w:rFonts w:ascii="Arial" w:hAnsi="Arial" w:cs="Arial"/>
          <w:sz w:val="20"/>
          <w:szCs w:val="20"/>
        </w:rPr>
      </w:pPr>
    </w:p>
    <w:p w:rsidR="00C828C2" w:rsidRPr="00313BE0" w:rsidRDefault="00C828C2" w:rsidP="005D23BD">
      <w:pPr>
        <w:rPr>
          <w:rFonts w:ascii="Arial" w:hAnsi="Arial" w:cs="Arial"/>
          <w:sz w:val="20"/>
          <w:szCs w:val="20"/>
        </w:rPr>
      </w:pPr>
    </w:p>
    <w:p w:rsidR="00313BE0" w:rsidRPr="00F37E1A" w:rsidRDefault="00313BE0">
      <w:pPr>
        <w:rPr>
          <w:rFonts w:ascii="Arial" w:hAnsi="Arial" w:cs="Arial"/>
        </w:rPr>
      </w:pPr>
    </w:p>
    <w:sectPr w:rsidR="00313BE0" w:rsidRPr="00F37E1A" w:rsidSect="00175569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17" w:right="1417" w:bottom="1417" w:left="1417" w:header="562" w:footer="5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328" w:rsidRDefault="00812328" w:rsidP="00175569">
      <w:pPr>
        <w:spacing w:after="0" w:line="240" w:lineRule="auto"/>
      </w:pPr>
      <w:r>
        <w:separator/>
      </w:r>
    </w:p>
  </w:endnote>
  <w:endnote w:type="continuationSeparator" w:id="0">
    <w:p w:rsidR="00812328" w:rsidRDefault="00812328" w:rsidP="00175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82B" w:rsidRDefault="000E682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0A4" w:rsidRDefault="000C30A4">
    <w:pPr>
      <w:pStyle w:val="a6"/>
    </w:pPr>
  </w:p>
  <w:tbl>
    <w:tblPr>
      <w:tblW w:w="9076" w:type="dxa"/>
      <w:tblLook w:val="04A0" w:firstRow="1" w:lastRow="0" w:firstColumn="1" w:lastColumn="0" w:noHBand="0" w:noVBand="1"/>
    </w:tblPr>
    <w:tblGrid>
      <w:gridCol w:w="4538"/>
      <w:gridCol w:w="4538"/>
    </w:tblGrid>
    <w:tr w:rsidR="000C30A4" w:rsidTr="000C30A4">
      <w:trPr>
        <w:trHeight w:val="449"/>
      </w:trPr>
      <w:tc>
        <w:tcPr>
          <w:tcW w:w="4538" w:type="dxa"/>
          <w:tcBorders>
            <w:top w:val="single" w:sz="4" w:space="0" w:color="auto"/>
          </w:tcBorders>
          <w:vAlign w:val="center"/>
        </w:tcPr>
        <w:p w:rsidR="000C30A4" w:rsidRDefault="00812328" w:rsidP="000C30A4">
          <w:pPr>
            <w:pStyle w:val="a6"/>
          </w:pPr>
          <w:hyperlink r:id="rId1" w:history="1">
            <w:r w:rsidR="000C30A4">
              <w:rPr>
                <w:rStyle w:val="a7"/>
                <w:rFonts w:ascii="Arial" w:hAnsi="Arial" w:cs="Arial"/>
                <w:sz w:val="20"/>
                <w:szCs w:val="20"/>
              </w:rPr>
              <w:t>http://www.intland.com</w:t>
            </w:r>
          </w:hyperlink>
        </w:p>
      </w:tc>
      <w:tc>
        <w:tcPr>
          <w:tcW w:w="4538" w:type="dxa"/>
          <w:tcBorders>
            <w:top w:val="single" w:sz="4" w:space="0" w:color="auto"/>
          </w:tcBorders>
          <w:vAlign w:val="center"/>
        </w:tcPr>
        <w:p w:rsidR="00C82CD8" w:rsidRDefault="00812328">
          <w:pPr>
            <w:pStyle w:val="a6"/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Page </w:t>
          </w:r>
          <w:r>
            <w:rPr>
              <w:rFonts w:ascii="Arial" w:hAnsi="Arial" w:cs="Arial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sz w:val="20"/>
              <w:szCs w:val="20"/>
            </w:rPr>
            <w:instrText xml:space="preserve"> PAGE  \* Arabic  \* MERGEFORMAT </w:instrText>
          </w:r>
          <w:r>
            <w:rPr>
              <w:rFonts w:ascii="Arial" w:hAnsi="Arial" w:cs="Arial"/>
              <w:sz w:val="20"/>
              <w:szCs w:val="20"/>
            </w:rPr>
            <w:fldChar w:fldCharType="separate"/>
          </w:r>
          <w:r w:rsidR="00C51853">
            <w:rPr>
              <w:rFonts w:ascii="Arial" w:hAnsi="Arial" w:cs="Arial"/>
              <w:noProof/>
              <w:sz w:val="20"/>
              <w:szCs w:val="20"/>
            </w:rPr>
            <w:t>18</w:t>
          </w:r>
          <w:r>
            <w:fldChar w:fldCharType="end"/>
          </w:r>
          <w:r>
            <w:rPr>
              <w:rFonts w:ascii="Arial" w:hAnsi="Arial" w:cs="Arial"/>
              <w:sz w:val="20"/>
              <w:szCs w:val="20"/>
            </w:rPr>
            <w:t xml:space="preserve"> of </w:t>
          </w:r>
          <w:r>
            <w:rPr>
              <w:rFonts w:ascii="Arial" w:hAnsi="Arial" w:cs="Arial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sz w:val="20"/>
              <w:szCs w:val="20"/>
            </w:rPr>
            <w:instrText xml:space="preserve"> NUMPAGES   \* MERGEFORMAT </w:instrText>
          </w:r>
          <w:r>
            <w:rPr>
              <w:rFonts w:ascii="Arial" w:hAnsi="Arial" w:cs="Arial"/>
              <w:sz w:val="20"/>
              <w:szCs w:val="20"/>
            </w:rPr>
            <w:fldChar w:fldCharType="separate"/>
          </w:r>
          <w:r w:rsidR="00C51853">
            <w:rPr>
              <w:rFonts w:ascii="Arial" w:hAnsi="Arial" w:cs="Arial"/>
              <w:noProof/>
              <w:sz w:val="20"/>
              <w:szCs w:val="20"/>
            </w:rPr>
            <w:t>18</w:t>
          </w:r>
          <w:r>
            <w:fldChar w:fldCharType="end"/>
          </w:r>
        </w:p>
      </w:tc>
    </w:tr>
  </w:tbl>
  <w:p w:rsidR="000C30A4" w:rsidRDefault="000C30A4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82B" w:rsidRDefault="000E682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328" w:rsidRDefault="00812328" w:rsidP="00175569">
      <w:pPr>
        <w:spacing w:after="0" w:line="240" w:lineRule="auto"/>
      </w:pPr>
      <w:r>
        <w:separator/>
      </w:r>
    </w:p>
  </w:footnote>
  <w:footnote w:type="continuationSeparator" w:id="0">
    <w:p w:rsidR="00812328" w:rsidRDefault="00812328" w:rsidP="00175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82B" w:rsidRDefault="000E682B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4531"/>
      <w:gridCol w:w="4531"/>
    </w:tblGrid>
    <w:tr w:rsidR="00175569" w:rsidTr="00175569">
      <w:trPr>
        <w:trHeight w:val="450"/>
      </w:trPr>
      <w:tc>
        <w:tcPr>
          <w:tcW w:w="4531" w:type="dxa"/>
          <w:tcBorders>
            <w:bottom w:val="single" w:sz="4" w:space="0" w:color="auto"/>
          </w:tcBorders>
          <w:vAlign w:val="center"/>
        </w:tcPr>
        <w:p w:rsidR="00C82CD8" w:rsidRDefault="00812328">
          <w:pPr>
            <w:pStyle w:val="a5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fldChar w:fldCharType="begin"/>
          </w:r>
          <w:r>
            <w:rPr>
              <w:rFonts w:ascii="Arial" w:hAnsi="Arial" w:cs="Arial"/>
              <w:b/>
            </w:rPr>
            <w:instrText xml:space="preserve"> MERGEFIELD  project.name  \* MERGEFORMAT </w:instrText>
          </w:r>
          <w:r>
            <w:rPr>
              <w:rFonts w:ascii="Arial" w:hAnsi="Arial" w:cs="Arial"/>
              <w:b/>
            </w:rPr>
            <w:fldChar w:fldCharType="separate"/>
          </w:r>
          <w:r>
            <w:rPr>
              <w:rFonts w:ascii="Arial" w:hAnsi="Arial" w:cs="Arial"/>
              <w:b/>
            </w:rPr>
            <w:t>XG5000</w:t>
          </w:r>
          <w:r>
            <w:fldChar w:fldCharType="end"/>
          </w:r>
          <w:r>
            <w:rPr>
              <w:rFonts w:ascii="Arial" w:hAnsi="Arial" w:cs="Arial"/>
            </w:rPr>
            <w:t xml:space="preserve"> Export of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MERGEFIELD  tracker.name  \* MERGEFORMAT </w:instrText>
          </w:r>
          <w:r>
            <w:rPr>
              <w:rFonts w:ascii="Arial" w:hAnsi="Arial" w:cs="Arial"/>
            </w:rPr>
            <w:fldChar w:fldCharType="separate"/>
          </w:r>
          <w:proofErr w:type="spellStart"/>
          <w:r>
            <w:rPr>
              <w:rFonts w:ascii="Arial" w:hAnsi="Arial" w:cs="Arial"/>
            </w:rPr>
            <w:t>패키지</w:t>
          </w:r>
          <w:proofErr w:type="spellEnd"/>
          <w:r>
            <w:rPr>
              <w:rFonts w:ascii="Arial" w:hAnsi="Arial" w:cs="Arial"/>
            </w:rPr>
            <w:t xml:space="preserve"> SW </w:t>
          </w:r>
          <w:proofErr w:type="spellStart"/>
          <w:r>
            <w:rPr>
              <w:rFonts w:ascii="Arial" w:hAnsi="Arial" w:cs="Arial"/>
            </w:rPr>
            <w:t>설계</w:t>
          </w:r>
          <w:proofErr w:type="spellEnd"/>
          <w:r>
            <w:fldChar w:fldCharType="end"/>
          </w:r>
        </w:p>
      </w:tc>
      <w:tc>
        <w:tcPr>
          <w:tcW w:w="4531" w:type="dxa"/>
          <w:tcBorders>
            <w:bottom w:val="single" w:sz="4" w:space="0" w:color="auto"/>
          </w:tcBorders>
          <w:vAlign w:val="center"/>
        </w:tcPr>
        <w:p w:rsidR="00175569" w:rsidRDefault="00175569" w:rsidP="00175569">
          <w:pPr>
            <w:pStyle w:val="a5"/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noProof/>
              <w:color w:val="777777"/>
              <w:sz w:val="20"/>
              <w:szCs w:val="20"/>
              <w:lang w:eastAsia="ko-KR"/>
            </w:rPr>
            <w:drawing>
              <wp:inline distT="0" distB="0" distL="0" distR="0">
                <wp:extent cx="1209675" cy="381000"/>
                <wp:effectExtent l="19050" t="0" r="9525" b="0"/>
                <wp:docPr id="16" name="Picture 2" descr="http://localhost:8080/cb/images/powered_by_c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localhost:8080/cb/images/powered_by_cb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67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175569" w:rsidRDefault="00175569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82B" w:rsidRDefault="000E682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3653F"/>
    <w:multiLevelType w:val="multilevel"/>
    <w:tmpl w:val="DE3AF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C42D6"/>
    <w:multiLevelType w:val="multilevel"/>
    <w:tmpl w:val="9C003DF4"/>
    <w:lvl w:ilvl="0">
      <w:start w:val="1"/>
      <w:numFmt w:val="decimal"/>
      <w:pStyle w:val="3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4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5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6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7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8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이상훈 E (sanghun.lee)">
    <w15:presenceInfo w15:providerId="AD" w15:userId="S-1-5-21-1721242258-1430848790-2919901045-33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D84"/>
    <w:rsid w:val="0001253C"/>
    <w:rsid w:val="00023A1F"/>
    <w:rsid w:val="00027429"/>
    <w:rsid w:val="00040AA3"/>
    <w:rsid w:val="00072BA3"/>
    <w:rsid w:val="00083217"/>
    <w:rsid w:val="00090AF0"/>
    <w:rsid w:val="000A7E4F"/>
    <w:rsid w:val="000B49F0"/>
    <w:rsid w:val="000B7A3A"/>
    <w:rsid w:val="000C0CB3"/>
    <w:rsid w:val="000C30A4"/>
    <w:rsid w:val="000E682B"/>
    <w:rsid w:val="000F4828"/>
    <w:rsid w:val="000F6240"/>
    <w:rsid w:val="00100AB1"/>
    <w:rsid w:val="00113368"/>
    <w:rsid w:val="00123908"/>
    <w:rsid w:val="00131AC3"/>
    <w:rsid w:val="00140CD9"/>
    <w:rsid w:val="0014149C"/>
    <w:rsid w:val="00142C8E"/>
    <w:rsid w:val="00166A4A"/>
    <w:rsid w:val="00175569"/>
    <w:rsid w:val="001771B4"/>
    <w:rsid w:val="00185921"/>
    <w:rsid w:val="001A131F"/>
    <w:rsid w:val="001B06F4"/>
    <w:rsid w:val="001B1E57"/>
    <w:rsid w:val="001D0EC3"/>
    <w:rsid w:val="001E6529"/>
    <w:rsid w:val="001F45A5"/>
    <w:rsid w:val="001F657C"/>
    <w:rsid w:val="00213FE8"/>
    <w:rsid w:val="00216A48"/>
    <w:rsid w:val="00223766"/>
    <w:rsid w:val="002258E1"/>
    <w:rsid w:val="002614E5"/>
    <w:rsid w:val="00273C4B"/>
    <w:rsid w:val="00280711"/>
    <w:rsid w:val="00291B97"/>
    <w:rsid w:val="002A3066"/>
    <w:rsid w:val="002A33D5"/>
    <w:rsid w:val="002A4745"/>
    <w:rsid w:val="002A6CD2"/>
    <w:rsid w:val="002A7C74"/>
    <w:rsid w:val="002B090B"/>
    <w:rsid w:val="002D2B74"/>
    <w:rsid w:val="002E7174"/>
    <w:rsid w:val="00312751"/>
    <w:rsid w:val="00313BE0"/>
    <w:rsid w:val="00314B4D"/>
    <w:rsid w:val="00322D4E"/>
    <w:rsid w:val="003453FD"/>
    <w:rsid w:val="00363AC6"/>
    <w:rsid w:val="00365551"/>
    <w:rsid w:val="00393C58"/>
    <w:rsid w:val="003C7738"/>
    <w:rsid w:val="003D137A"/>
    <w:rsid w:val="003D667B"/>
    <w:rsid w:val="003E7B2F"/>
    <w:rsid w:val="003F4FA8"/>
    <w:rsid w:val="003F652B"/>
    <w:rsid w:val="004030C8"/>
    <w:rsid w:val="00404BC3"/>
    <w:rsid w:val="00481D88"/>
    <w:rsid w:val="004918D7"/>
    <w:rsid w:val="004B4D84"/>
    <w:rsid w:val="00513B33"/>
    <w:rsid w:val="00521A7B"/>
    <w:rsid w:val="00523E86"/>
    <w:rsid w:val="00523F28"/>
    <w:rsid w:val="0052756B"/>
    <w:rsid w:val="0053075F"/>
    <w:rsid w:val="00546A3B"/>
    <w:rsid w:val="005724A1"/>
    <w:rsid w:val="005D039C"/>
    <w:rsid w:val="005D23BD"/>
    <w:rsid w:val="005E797F"/>
    <w:rsid w:val="006126AE"/>
    <w:rsid w:val="00655699"/>
    <w:rsid w:val="006914EC"/>
    <w:rsid w:val="006A02EE"/>
    <w:rsid w:val="006A0688"/>
    <w:rsid w:val="006A5FE8"/>
    <w:rsid w:val="006B1411"/>
    <w:rsid w:val="006C0C9A"/>
    <w:rsid w:val="006F2F4B"/>
    <w:rsid w:val="00713D58"/>
    <w:rsid w:val="00726C51"/>
    <w:rsid w:val="007327A9"/>
    <w:rsid w:val="0075549C"/>
    <w:rsid w:val="007B4309"/>
    <w:rsid w:val="007B5D36"/>
    <w:rsid w:val="007C4913"/>
    <w:rsid w:val="007E3644"/>
    <w:rsid w:val="007E5511"/>
    <w:rsid w:val="007E63AE"/>
    <w:rsid w:val="00803F05"/>
    <w:rsid w:val="00812328"/>
    <w:rsid w:val="00812DA8"/>
    <w:rsid w:val="00863B53"/>
    <w:rsid w:val="00890164"/>
    <w:rsid w:val="0089050A"/>
    <w:rsid w:val="008967BE"/>
    <w:rsid w:val="008B6564"/>
    <w:rsid w:val="008C1C3A"/>
    <w:rsid w:val="008C7B19"/>
    <w:rsid w:val="008D4EE2"/>
    <w:rsid w:val="008D6268"/>
    <w:rsid w:val="008E4AD4"/>
    <w:rsid w:val="008F16FC"/>
    <w:rsid w:val="008F2AD3"/>
    <w:rsid w:val="008F3194"/>
    <w:rsid w:val="00901783"/>
    <w:rsid w:val="00961D6F"/>
    <w:rsid w:val="0097557A"/>
    <w:rsid w:val="009D72DF"/>
    <w:rsid w:val="009D7C0D"/>
    <w:rsid w:val="00A06C41"/>
    <w:rsid w:val="00A1353B"/>
    <w:rsid w:val="00A17993"/>
    <w:rsid w:val="00A45032"/>
    <w:rsid w:val="00A7067C"/>
    <w:rsid w:val="00AA6D75"/>
    <w:rsid w:val="00AE5A42"/>
    <w:rsid w:val="00AF1702"/>
    <w:rsid w:val="00AF52E1"/>
    <w:rsid w:val="00B026D4"/>
    <w:rsid w:val="00B3550E"/>
    <w:rsid w:val="00B74A31"/>
    <w:rsid w:val="00BB255D"/>
    <w:rsid w:val="00BF5FA7"/>
    <w:rsid w:val="00BF7758"/>
    <w:rsid w:val="00BF77BB"/>
    <w:rsid w:val="00C204B0"/>
    <w:rsid w:val="00C51853"/>
    <w:rsid w:val="00C828C2"/>
    <w:rsid w:val="00C82CD8"/>
    <w:rsid w:val="00C90250"/>
    <w:rsid w:val="00C90BF1"/>
    <w:rsid w:val="00C91752"/>
    <w:rsid w:val="00C920FA"/>
    <w:rsid w:val="00CA2589"/>
    <w:rsid w:val="00CD7970"/>
    <w:rsid w:val="00CF2CE4"/>
    <w:rsid w:val="00D33242"/>
    <w:rsid w:val="00D46586"/>
    <w:rsid w:val="00D560F6"/>
    <w:rsid w:val="00D84BD3"/>
    <w:rsid w:val="00D85A99"/>
    <w:rsid w:val="00DB3045"/>
    <w:rsid w:val="00DD05BF"/>
    <w:rsid w:val="00DE02B1"/>
    <w:rsid w:val="00E01845"/>
    <w:rsid w:val="00E0735F"/>
    <w:rsid w:val="00E24358"/>
    <w:rsid w:val="00E37E74"/>
    <w:rsid w:val="00E4230C"/>
    <w:rsid w:val="00E46B18"/>
    <w:rsid w:val="00E647C2"/>
    <w:rsid w:val="00E87D5F"/>
    <w:rsid w:val="00EC3472"/>
    <w:rsid w:val="00EF702B"/>
    <w:rsid w:val="00F1673C"/>
    <w:rsid w:val="00F33052"/>
    <w:rsid w:val="00F371CA"/>
    <w:rsid w:val="00F37E1A"/>
    <w:rsid w:val="00F74FBA"/>
    <w:rsid w:val="00FB1B78"/>
    <w:rsid w:val="00FD09C0"/>
    <w:rsid w:val="00FE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EE2868-632A-49CA-869B-38399AEC1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/>
    </w:rPr>
  </w:style>
  <w:style w:type="paragraph" w:styleId="1">
    <w:name w:val="heading 1"/>
    <w:basedOn w:val="a"/>
    <w:next w:val="a"/>
    <w:link w:val="1Char"/>
    <w:uiPriority w:val="9"/>
    <w:qFormat/>
    <w:rsid w:val="005724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1"/>
    <w:uiPriority w:val="9"/>
    <w:unhideWhenUsed/>
    <w:qFormat/>
    <w:rsid w:val="006A5F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1"/>
    <w:uiPriority w:val="9"/>
    <w:unhideWhenUsed/>
    <w:qFormat/>
    <w:rsid w:val="006A5FE8"/>
    <w:pPr>
      <w:keepNext/>
      <w:keepLines/>
      <w:numPr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Char1"/>
    <w:uiPriority w:val="9"/>
    <w:unhideWhenUsed/>
    <w:qFormat/>
    <w:rsid w:val="00A06C41"/>
    <w:pPr>
      <w:keepNext/>
      <w:keepLines/>
      <w:numPr>
        <w:ilvl w:val="1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06C41"/>
    <w:pPr>
      <w:keepNext/>
      <w:keepLines/>
      <w:numPr>
        <w:ilvl w:val="2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06C41"/>
    <w:pPr>
      <w:keepNext/>
      <w:keepLines/>
      <w:numPr>
        <w:ilvl w:val="3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06C41"/>
    <w:pPr>
      <w:keepNext/>
      <w:keepLines/>
      <w:numPr>
        <w:ilvl w:val="4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06C41"/>
    <w:pPr>
      <w:keepNext/>
      <w:keepLines/>
      <w:numPr>
        <w:ilvl w:val="5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06C4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0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EEEEEE"/>
    </w:tcPr>
    <w:tblStylePr w:type="firstCol">
      <w:tblPr/>
      <w:tcPr>
        <w:shd w:val="clear" w:color="auto" w:fill="FFFFFF" w:themeFill="background1"/>
      </w:tcPr>
    </w:tblStylePr>
  </w:style>
  <w:style w:type="table" w:styleId="4-1">
    <w:name w:val="Grid Table 4 Accent 1"/>
    <w:basedOn w:val="a1"/>
    <w:uiPriority w:val="49"/>
    <w:rsid w:val="00E0184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1Char">
    <w:name w:val="제목 1 Char"/>
    <w:basedOn w:val="a0"/>
    <w:link w:val="1"/>
    <w:uiPriority w:val="9"/>
    <w:rsid w:val="005724A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2Char1">
    <w:name w:val="제목 2 Char1"/>
    <w:basedOn w:val="a0"/>
    <w:link w:val="2"/>
    <w:uiPriority w:val="9"/>
    <w:rsid w:val="006A5FE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3Char1">
    <w:name w:val="제목 3 Char1"/>
    <w:basedOn w:val="a0"/>
    <w:link w:val="3"/>
    <w:uiPriority w:val="9"/>
    <w:rsid w:val="006A5FE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a4">
    <w:name w:val="Balloon Text"/>
    <w:basedOn w:val="a"/>
    <w:link w:val="Char"/>
    <w:uiPriority w:val="99"/>
    <w:semiHidden/>
    <w:unhideWhenUsed/>
    <w:rsid w:val="006A5F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A5FE8"/>
    <w:rPr>
      <w:rFonts w:ascii="Segoe UI" w:hAnsi="Segoe UI" w:cs="Segoe UI"/>
      <w:sz w:val="18"/>
      <w:szCs w:val="18"/>
      <w:lang w:val="en-US"/>
    </w:rPr>
  </w:style>
  <w:style w:type="table" w:styleId="60">
    <w:name w:val="List Table 6 Colorful"/>
    <w:basedOn w:val="a1"/>
    <w:uiPriority w:val="51"/>
    <w:rsid w:val="00481D8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0">
    <w:name w:val="Grid Table 1 Light"/>
    <w:basedOn w:val="a1"/>
    <w:uiPriority w:val="46"/>
    <w:rsid w:val="00F371C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cPr>
      <w:shd w:val="clear" w:color="auto" w:fill="EEEEEE"/>
    </w:tcPr>
    <w:tblStylePr w:type="firstRow">
      <w:rPr>
        <w:b/>
        <w:bCs/>
      </w:rPr>
      <w:tblPr/>
      <w:tcPr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header"/>
    <w:basedOn w:val="a"/>
    <w:link w:val="Char0"/>
    <w:uiPriority w:val="99"/>
    <w:unhideWhenUsed/>
    <w:rsid w:val="001755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머리글 Char"/>
    <w:basedOn w:val="a0"/>
    <w:link w:val="a5"/>
    <w:uiPriority w:val="99"/>
    <w:rsid w:val="00175569"/>
    <w:rPr>
      <w:lang w:val="en-US"/>
    </w:rPr>
  </w:style>
  <w:style w:type="paragraph" w:styleId="a6">
    <w:name w:val="footer"/>
    <w:basedOn w:val="a"/>
    <w:link w:val="Char1"/>
    <w:uiPriority w:val="99"/>
    <w:unhideWhenUsed/>
    <w:rsid w:val="001755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1">
    <w:name w:val="바닥글 Char"/>
    <w:basedOn w:val="a0"/>
    <w:link w:val="a6"/>
    <w:uiPriority w:val="99"/>
    <w:rsid w:val="00175569"/>
    <w:rPr>
      <w:lang w:val="en-US"/>
    </w:rPr>
  </w:style>
  <w:style w:type="character" w:styleId="a7">
    <w:name w:val="Hyperlink"/>
    <w:basedOn w:val="a0"/>
    <w:uiPriority w:val="99"/>
    <w:unhideWhenUsed/>
    <w:rsid w:val="000C30A4"/>
    <w:rPr>
      <w:color w:val="0093B8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F4FA8"/>
    <w:pPr>
      <w:spacing w:after="100"/>
    </w:pPr>
    <w:rPr>
      <w:rFonts w:ascii="Arial" w:hAnsi="Arial" w:cs="Arial"/>
    </w:rPr>
  </w:style>
  <w:style w:type="paragraph" w:styleId="20">
    <w:name w:val="toc 2"/>
    <w:basedOn w:val="a"/>
    <w:next w:val="a"/>
    <w:autoRedefine/>
    <w:uiPriority w:val="39"/>
    <w:unhideWhenUsed/>
    <w:rsid w:val="006914EC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6914EC"/>
    <w:pPr>
      <w:spacing w:after="100"/>
      <w:ind w:left="440"/>
    </w:pPr>
  </w:style>
  <w:style w:type="character" w:customStyle="1" w:styleId="4Char1">
    <w:name w:val="제목 4 Char1"/>
    <w:basedOn w:val="a0"/>
    <w:link w:val="4"/>
    <w:uiPriority w:val="9"/>
    <w:semiHidden/>
    <w:rsid w:val="00A06C41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5Char">
    <w:name w:val="제목 5 Char"/>
    <w:basedOn w:val="a0"/>
    <w:link w:val="5"/>
    <w:uiPriority w:val="9"/>
    <w:semiHidden/>
    <w:rsid w:val="00A06C41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6Char">
    <w:name w:val="제목 6 Char"/>
    <w:basedOn w:val="a0"/>
    <w:link w:val="6"/>
    <w:uiPriority w:val="9"/>
    <w:semiHidden/>
    <w:rsid w:val="00A06C41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7Char">
    <w:name w:val="제목 7 Char"/>
    <w:basedOn w:val="a0"/>
    <w:link w:val="7"/>
    <w:uiPriority w:val="9"/>
    <w:semiHidden/>
    <w:rsid w:val="00A06C41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8Char">
    <w:name w:val="제목 8 Char"/>
    <w:basedOn w:val="a0"/>
    <w:link w:val="8"/>
    <w:uiPriority w:val="9"/>
    <w:semiHidden/>
    <w:rsid w:val="00A06C4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9Char">
    <w:name w:val="제목 9 Char"/>
    <w:basedOn w:val="a0"/>
    <w:link w:val="9"/>
    <w:uiPriority w:val="9"/>
    <w:semiHidden/>
    <w:rsid w:val="00A06C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customStyle="1" w:styleId="2Char">
    <w:name w:val="제목 2 Char"/>
    <w:basedOn w:val="a0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3Char">
    <w:name w:val="제목 3 Char"/>
    <w:basedOn w:val="a0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4Char">
    <w:name w:val="제목 4 Char"/>
    <w:basedOn w:val="a0"/>
    <w:uiPriority w:val="9"/>
    <w:semiHidden/>
    <w:rPr>
      <w:rFonts w:ascii="굴림" w:eastAsia="굴림" w:hAnsi="굴림" w:cs="굴림"/>
      <w:b/>
      <w:bCs/>
      <w:sz w:val="24"/>
      <w:szCs w:val="24"/>
    </w:rPr>
  </w:style>
  <w:style w:type="paragraph" w:styleId="a8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C51853"/>
    <w:pPr>
      <w:ind w:leftChars="800" w:left="1700"/>
    </w:pPr>
  </w:style>
  <w:style w:type="paragraph" w:styleId="40">
    <w:name w:val="toc 4"/>
    <w:basedOn w:val="a"/>
    <w:next w:val="a"/>
    <w:autoRedefine/>
    <w:uiPriority w:val="39"/>
    <w:unhideWhenUsed/>
    <w:rsid w:val="00C51853"/>
    <w:pPr>
      <w:ind w:leftChars="600" w:left="127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7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90242">
          <w:marLeft w:val="0"/>
          <w:marRight w:val="0"/>
          <w:marTop w:val="0"/>
          <w:marBottom w:val="0"/>
          <w:divBdr>
            <w:top w:val="single" w:sz="6" w:space="9" w:color="F5F5F5"/>
            <w:left w:val="single" w:sz="6" w:space="9" w:color="F5F5F5"/>
            <w:bottom w:val="single" w:sz="6" w:space="9" w:color="F5F5F5"/>
            <w:right w:val="single" w:sz="6" w:space="9" w:color="F5F5F5"/>
          </w:divBdr>
          <w:divsChild>
            <w:div w:id="15080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htm"/><Relationship Id="rId18" Type="http://schemas.openxmlformats.org/officeDocument/2006/relationships/image" Target="media/image11.htm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htm"/><Relationship Id="rId7" Type="http://schemas.openxmlformats.org/officeDocument/2006/relationships/endnotes" Target="endnotes.xml"/><Relationship Id="rId12" Type="http://schemas.openxmlformats.org/officeDocument/2006/relationships/image" Target="media/image5.htm"/><Relationship Id="rId17" Type="http://schemas.openxmlformats.org/officeDocument/2006/relationships/image" Target="media/image10.htm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htm"/><Relationship Id="rId20" Type="http://schemas.openxmlformats.org/officeDocument/2006/relationships/image" Target="media/image13.htm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htm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htm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htm"/><Relationship Id="rId19" Type="http://schemas.openxmlformats.org/officeDocument/2006/relationships/image" Target="media/image12.htm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htm"/><Relationship Id="rId14" Type="http://schemas.openxmlformats.org/officeDocument/2006/relationships/image" Target="media/image7.htm"/><Relationship Id="rId22" Type="http://schemas.openxmlformats.org/officeDocument/2006/relationships/image" Target="media/image15.htm"/><Relationship Id="rId27" Type="http://schemas.openxmlformats.org/officeDocument/2006/relationships/header" Target="header3.xml"/><Relationship Id="rId30" Type="http://schemas.microsoft.com/office/2011/relationships/people" Target="peop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tland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A56F8C89-2136-4678-8E33-BC9A86F581A8}">
  <ds:schemaRefs>
    <ds:schemaRef ds:uri="http://schemas.openxmlformats.org/wordprocessingml/2006/main"/>
    <ds:schemaRef ds:uri="http://schemas.microsoft.com/office/word/2012/wordml"/>
    <ds:schemaRef ds:uri="http://schemas.microsoft.com/office/word/2010/wordml"/>
    <ds:schemaRef ds:uri="http://schemas.openxmlformats.org/officeDocument/2006/relationships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18</Pages>
  <Words>1761</Words>
  <Characters>10041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 of 패키지 SW 설계</dc:title>
  <dc:subject/>
  <dc:creator>이상훈 E sanghun.lee</dc:creator>
  <cp:keywords/>
  <dc:description/>
  <cp:lastModifiedBy>이상훈 E (sanghun.lee)</cp:lastModifiedBy>
  <cp:revision>22</cp:revision>
  <dcterms:created xsi:type="dcterms:W3CDTF">2018-09-18T06:25:00Z</dcterms:created>
  <dcterms:modified xsi:type="dcterms:W3CDTF">2019-12-20T02:56:00Z</dcterms:modified>
</cp:coreProperties>
</file>